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727" w:rsidRPr="0076129A" w:rsidRDefault="00C87727" w:rsidP="00C87727">
      <w:pPr>
        <w:spacing w:line="240" w:lineRule="auto"/>
        <w:jc w:val="center"/>
        <w:rPr>
          <w:rFonts w:eastAsia="Times New Roman"/>
          <w:b/>
          <w:szCs w:val="28"/>
          <w:lang w:eastAsia="ru-RU"/>
        </w:rPr>
      </w:pPr>
      <w:r w:rsidRPr="0076129A">
        <w:rPr>
          <w:rFonts w:eastAsia="Times New Roman"/>
          <w:b/>
          <w:szCs w:val="28"/>
          <w:lang w:eastAsia="ru-RU"/>
        </w:rPr>
        <w:t>Федеральное государственное бюджетное образовательное учреждение высшего профессионального образования</w:t>
      </w:r>
    </w:p>
    <w:p w:rsidR="00C87727" w:rsidRPr="0076129A" w:rsidRDefault="00C87727" w:rsidP="00C87727">
      <w:pPr>
        <w:spacing w:line="240" w:lineRule="auto"/>
        <w:jc w:val="center"/>
        <w:rPr>
          <w:rFonts w:eastAsia="Times New Roman"/>
          <w:b/>
          <w:szCs w:val="28"/>
          <w:lang w:eastAsia="ru-RU"/>
        </w:rPr>
      </w:pPr>
      <w:r w:rsidRPr="0076129A">
        <w:rPr>
          <w:rFonts w:eastAsia="Times New Roman"/>
          <w:b/>
          <w:szCs w:val="28"/>
          <w:lang w:eastAsia="ru-RU"/>
        </w:rPr>
        <w:t>"Уфимский государственный авиационный технический университет"</w:t>
      </w: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Pr="0076129A" w:rsidRDefault="00C87727" w:rsidP="00C87727">
      <w:pPr>
        <w:spacing w:line="240" w:lineRule="auto"/>
        <w:jc w:val="center"/>
        <w:rPr>
          <w:rFonts w:eastAsia="Times New Roman"/>
          <w:b/>
          <w:szCs w:val="28"/>
          <w:lang w:eastAsia="ru-RU"/>
        </w:rPr>
      </w:pPr>
    </w:p>
    <w:p w:rsidR="00C87727" w:rsidRPr="0076129A" w:rsidRDefault="00C87727" w:rsidP="00C87727">
      <w:pPr>
        <w:spacing w:line="240" w:lineRule="auto"/>
        <w:jc w:val="center"/>
        <w:rPr>
          <w:rFonts w:eastAsia="Times New Roman"/>
          <w:szCs w:val="28"/>
          <w:lang w:eastAsia="ru-RU"/>
        </w:rPr>
      </w:pPr>
      <w:r w:rsidRPr="0076129A">
        <w:rPr>
          <w:rFonts w:eastAsia="Times New Roman"/>
          <w:b/>
          <w:szCs w:val="28"/>
          <w:lang w:eastAsia="ru-RU"/>
        </w:rPr>
        <w:t xml:space="preserve">Кафедра </w:t>
      </w:r>
      <w:r w:rsidRPr="0076129A">
        <w:rPr>
          <w:rFonts w:eastAsia="Times New Roman"/>
          <w:szCs w:val="28"/>
          <w:lang w:eastAsia="ru-RU"/>
        </w:rPr>
        <w:t>Высокопроизводительных вычислительных технологий и систем</w:t>
      </w:r>
    </w:p>
    <w:p w:rsidR="00C87727" w:rsidRPr="0076129A" w:rsidRDefault="00C87727" w:rsidP="00C87727">
      <w:pPr>
        <w:spacing w:line="240" w:lineRule="auto"/>
        <w:jc w:val="center"/>
        <w:rPr>
          <w:rFonts w:eastAsia="Times New Roman"/>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r>
        <w:rPr>
          <w:rFonts w:eastAsia="Times New Roman"/>
          <w:b/>
          <w:szCs w:val="28"/>
          <w:lang w:eastAsia="ru-RU"/>
        </w:rPr>
        <w:t xml:space="preserve">Дисциплина: </w:t>
      </w:r>
      <w:r w:rsidRPr="00C87727">
        <w:rPr>
          <w:rFonts w:eastAsia="Times New Roman"/>
          <w:szCs w:val="28"/>
          <w:lang w:eastAsia="ru-RU"/>
        </w:rPr>
        <w:t>Программирование</w:t>
      </w: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Pr="00D72263" w:rsidRDefault="00C87727" w:rsidP="00C87727">
      <w:pPr>
        <w:spacing w:line="240" w:lineRule="auto"/>
        <w:jc w:val="center"/>
        <w:rPr>
          <w:rFonts w:eastAsia="Times New Roman"/>
          <w:b/>
          <w:szCs w:val="28"/>
          <w:lang w:eastAsia="ru-RU"/>
        </w:rPr>
      </w:pPr>
      <w:r>
        <w:rPr>
          <w:rFonts w:eastAsia="Times New Roman"/>
          <w:b/>
          <w:szCs w:val="28"/>
          <w:lang w:eastAsia="ru-RU"/>
        </w:rPr>
        <w:t xml:space="preserve">Отчет по лабораторной работе № </w:t>
      </w:r>
      <w:r w:rsidR="00D72263" w:rsidRPr="00D72263">
        <w:rPr>
          <w:rFonts w:eastAsia="Times New Roman"/>
          <w:b/>
          <w:szCs w:val="28"/>
          <w:lang w:eastAsia="ru-RU"/>
        </w:rPr>
        <w:t>1</w:t>
      </w:r>
    </w:p>
    <w:p w:rsidR="00C87727" w:rsidRDefault="00C87727" w:rsidP="00C87727">
      <w:pPr>
        <w:spacing w:line="240" w:lineRule="auto"/>
        <w:jc w:val="center"/>
        <w:rPr>
          <w:rFonts w:eastAsia="Times New Roman"/>
          <w:b/>
          <w:szCs w:val="28"/>
          <w:lang w:eastAsia="ru-RU"/>
        </w:rPr>
      </w:pPr>
    </w:p>
    <w:p w:rsidR="00C87727" w:rsidRPr="0076129A" w:rsidRDefault="00C87727" w:rsidP="00C87727">
      <w:pPr>
        <w:spacing w:line="240" w:lineRule="auto"/>
        <w:jc w:val="center"/>
        <w:rPr>
          <w:rFonts w:eastAsia="Times New Roman"/>
          <w:b/>
          <w:szCs w:val="28"/>
          <w:lang w:eastAsia="ru-RU"/>
        </w:rPr>
      </w:pPr>
    </w:p>
    <w:p w:rsidR="00C87727" w:rsidRPr="00C87727" w:rsidRDefault="00C87727" w:rsidP="00C87727">
      <w:pPr>
        <w:spacing w:line="240" w:lineRule="auto"/>
        <w:jc w:val="center"/>
        <w:rPr>
          <w:rFonts w:eastAsia="Times New Roman"/>
          <w:szCs w:val="28"/>
          <w:lang w:eastAsia="ru-RU"/>
        </w:rPr>
      </w:pPr>
      <w:r w:rsidRPr="0076129A">
        <w:rPr>
          <w:rFonts w:eastAsia="Times New Roman"/>
          <w:b/>
          <w:szCs w:val="28"/>
          <w:lang w:eastAsia="ru-RU"/>
        </w:rPr>
        <w:t xml:space="preserve">Тема: </w:t>
      </w:r>
      <w:r w:rsidRPr="00D72263">
        <w:rPr>
          <w:rFonts w:eastAsia="Times New Roman"/>
          <w:szCs w:val="28"/>
          <w:lang w:eastAsia="ru-RU"/>
        </w:rPr>
        <w:t>«</w:t>
      </w:r>
      <w:r w:rsidR="00D72263">
        <w:rPr>
          <w:rFonts w:eastAsia="Times New Roman"/>
          <w:szCs w:val="28"/>
          <w:lang w:eastAsia="ru-RU"/>
        </w:rPr>
        <w:t>Управляющие структуры языка Си</w:t>
      </w:r>
      <w:r w:rsidRPr="00D72263">
        <w:rPr>
          <w:rFonts w:eastAsia="Times New Roman"/>
          <w:szCs w:val="28"/>
          <w:lang w:eastAsia="ru-RU"/>
        </w:rPr>
        <w:t>»</w:t>
      </w:r>
    </w:p>
    <w:p w:rsidR="00C87727" w:rsidRPr="0076129A" w:rsidRDefault="00C87727" w:rsidP="00C87727">
      <w:pPr>
        <w:spacing w:line="240" w:lineRule="auto"/>
        <w:jc w:val="center"/>
        <w:rPr>
          <w:rFonts w:eastAsia="Times New Roman"/>
          <w:szCs w:val="28"/>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Pr="0076129A" w:rsidRDefault="00C87727" w:rsidP="00C87727">
      <w:pPr>
        <w:spacing w:line="240" w:lineRule="auto"/>
        <w:rPr>
          <w:rFonts w:eastAsia="Times New Roman"/>
          <w:b/>
          <w:sz w:val="24"/>
          <w:szCs w:val="24"/>
          <w:lang w:eastAsia="ru-RU"/>
        </w:rPr>
      </w:pPr>
    </w:p>
    <w:p w:rsidR="00C87727" w:rsidRPr="0076129A" w:rsidRDefault="00C87727" w:rsidP="00C87727">
      <w:pPr>
        <w:spacing w:line="240" w:lineRule="auto"/>
        <w:rPr>
          <w:rFonts w:eastAsia="Times New Roman"/>
          <w:b/>
          <w:sz w:val="24"/>
          <w:szCs w:val="24"/>
          <w:lang w:eastAsia="ru-RU"/>
        </w:rPr>
      </w:pP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410"/>
        <w:gridCol w:w="1488"/>
        <w:gridCol w:w="1276"/>
        <w:gridCol w:w="1914"/>
      </w:tblGrid>
      <w:tr w:rsidR="00C87727" w:rsidRPr="0076129A" w:rsidTr="0010196F">
        <w:tc>
          <w:tcPr>
            <w:tcW w:w="2093" w:type="dxa"/>
            <w:tcBorders>
              <w:left w:val="nil"/>
            </w:tcBorders>
            <w:vAlign w:val="center"/>
          </w:tcPr>
          <w:p w:rsidR="00C87727" w:rsidRPr="00D72263" w:rsidRDefault="00C87727" w:rsidP="00C87727">
            <w:pPr>
              <w:spacing w:before="120" w:after="120" w:line="240" w:lineRule="auto"/>
              <w:rPr>
                <w:rFonts w:eastAsia="Times New Roman"/>
                <w:sz w:val="24"/>
                <w:szCs w:val="24"/>
                <w:lang w:val="en-US" w:eastAsia="ru-RU"/>
              </w:rPr>
            </w:pPr>
            <w:r>
              <w:rPr>
                <w:rFonts w:eastAsia="Times New Roman"/>
                <w:sz w:val="24"/>
                <w:szCs w:val="24"/>
                <w:lang w:eastAsia="ru-RU"/>
              </w:rPr>
              <w:t xml:space="preserve">Группа </w:t>
            </w:r>
            <w:r w:rsidRPr="00D72263">
              <w:rPr>
                <w:rFonts w:eastAsia="Times New Roman"/>
                <w:sz w:val="24"/>
                <w:szCs w:val="24"/>
                <w:lang w:eastAsia="ru-RU"/>
              </w:rPr>
              <w:t>ПМ</w:t>
            </w:r>
            <w:r w:rsidR="00D72263">
              <w:rPr>
                <w:rFonts w:eastAsia="Times New Roman"/>
                <w:sz w:val="24"/>
                <w:szCs w:val="24"/>
                <w:lang w:eastAsia="ru-RU"/>
              </w:rPr>
              <w:t>И</w:t>
            </w:r>
            <w:r w:rsidRPr="00D72263">
              <w:rPr>
                <w:rFonts w:eastAsia="Times New Roman"/>
                <w:sz w:val="24"/>
                <w:szCs w:val="24"/>
                <w:lang w:eastAsia="ru-RU"/>
              </w:rPr>
              <w:t>-</w:t>
            </w:r>
            <w:r w:rsidR="00D72263">
              <w:rPr>
                <w:rFonts w:eastAsia="Times New Roman"/>
                <w:sz w:val="24"/>
                <w:szCs w:val="24"/>
                <w:lang w:val="en-US" w:eastAsia="ru-RU"/>
              </w:rPr>
              <w:t>148</w:t>
            </w:r>
          </w:p>
        </w:tc>
        <w:tc>
          <w:tcPr>
            <w:tcW w:w="2410" w:type="dxa"/>
            <w:vAlign w:val="center"/>
          </w:tcPr>
          <w:p w:rsidR="00C87727" w:rsidRPr="0076129A" w:rsidRDefault="00C87727" w:rsidP="0010196F">
            <w:pPr>
              <w:spacing w:before="120" w:after="120" w:line="240" w:lineRule="auto"/>
              <w:jc w:val="center"/>
              <w:rPr>
                <w:rFonts w:eastAsia="Times New Roman"/>
                <w:sz w:val="24"/>
                <w:szCs w:val="24"/>
                <w:lang w:eastAsia="ru-RU"/>
              </w:rPr>
            </w:pPr>
            <w:r w:rsidRPr="0076129A">
              <w:rPr>
                <w:rFonts w:eastAsia="Times New Roman"/>
                <w:sz w:val="24"/>
                <w:szCs w:val="24"/>
                <w:lang w:eastAsia="ru-RU"/>
              </w:rPr>
              <w:t>Фамилия И.О.</w:t>
            </w:r>
          </w:p>
        </w:tc>
        <w:tc>
          <w:tcPr>
            <w:tcW w:w="1488" w:type="dxa"/>
            <w:vAlign w:val="center"/>
          </w:tcPr>
          <w:p w:rsidR="00C87727" w:rsidRPr="0076129A" w:rsidRDefault="00C87727" w:rsidP="0010196F">
            <w:pPr>
              <w:spacing w:before="120" w:after="120" w:line="240" w:lineRule="auto"/>
              <w:jc w:val="center"/>
              <w:rPr>
                <w:rFonts w:eastAsia="Times New Roman"/>
                <w:sz w:val="24"/>
                <w:szCs w:val="24"/>
                <w:lang w:eastAsia="ru-RU"/>
              </w:rPr>
            </w:pPr>
            <w:r w:rsidRPr="0076129A">
              <w:rPr>
                <w:rFonts w:eastAsia="Times New Roman"/>
                <w:sz w:val="24"/>
                <w:szCs w:val="24"/>
                <w:lang w:eastAsia="ru-RU"/>
              </w:rPr>
              <w:t>Подпись</w:t>
            </w:r>
          </w:p>
        </w:tc>
        <w:tc>
          <w:tcPr>
            <w:tcW w:w="1276" w:type="dxa"/>
            <w:vAlign w:val="center"/>
          </w:tcPr>
          <w:p w:rsidR="00C87727" w:rsidRPr="0076129A" w:rsidRDefault="00C87727" w:rsidP="0010196F">
            <w:pPr>
              <w:spacing w:before="120" w:after="120" w:line="240" w:lineRule="auto"/>
              <w:jc w:val="center"/>
              <w:rPr>
                <w:rFonts w:eastAsia="Times New Roman"/>
                <w:sz w:val="24"/>
                <w:szCs w:val="24"/>
                <w:lang w:eastAsia="ru-RU"/>
              </w:rPr>
            </w:pPr>
            <w:r w:rsidRPr="0076129A">
              <w:rPr>
                <w:rFonts w:eastAsia="Times New Roman"/>
                <w:sz w:val="24"/>
                <w:szCs w:val="24"/>
                <w:lang w:eastAsia="ru-RU"/>
              </w:rPr>
              <w:t>Дата</w:t>
            </w:r>
          </w:p>
        </w:tc>
        <w:tc>
          <w:tcPr>
            <w:tcW w:w="1914" w:type="dxa"/>
            <w:tcBorders>
              <w:right w:val="nil"/>
            </w:tcBorders>
            <w:vAlign w:val="center"/>
          </w:tcPr>
          <w:p w:rsidR="00C87727" w:rsidRPr="0076129A" w:rsidRDefault="00C87727" w:rsidP="0010196F">
            <w:pPr>
              <w:spacing w:before="120" w:after="120" w:line="240" w:lineRule="auto"/>
              <w:jc w:val="center"/>
              <w:rPr>
                <w:rFonts w:eastAsia="Times New Roman"/>
                <w:sz w:val="24"/>
                <w:szCs w:val="24"/>
                <w:lang w:eastAsia="ru-RU"/>
              </w:rPr>
            </w:pPr>
            <w:r w:rsidRPr="0076129A">
              <w:rPr>
                <w:rFonts w:eastAsia="Times New Roman"/>
                <w:sz w:val="24"/>
                <w:szCs w:val="24"/>
                <w:lang w:eastAsia="ru-RU"/>
              </w:rPr>
              <w:t>Оценка</w:t>
            </w:r>
          </w:p>
        </w:tc>
      </w:tr>
      <w:tr w:rsidR="00C87727" w:rsidRPr="0076129A" w:rsidTr="0010196F">
        <w:tc>
          <w:tcPr>
            <w:tcW w:w="2093" w:type="dxa"/>
            <w:tcBorders>
              <w:left w:val="nil"/>
            </w:tcBorders>
            <w:vAlign w:val="center"/>
          </w:tcPr>
          <w:p w:rsidR="00C87727" w:rsidRPr="0076129A" w:rsidRDefault="00C87727" w:rsidP="0010196F">
            <w:pPr>
              <w:spacing w:before="120" w:after="120" w:line="240" w:lineRule="auto"/>
              <w:rPr>
                <w:rFonts w:eastAsia="Times New Roman"/>
                <w:sz w:val="24"/>
                <w:szCs w:val="24"/>
                <w:lang w:eastAsia="ru-RU"/>
              </w:rPr>
            </w:pPr>
            <w:r w:rsidRPr="0076129A">
              <w:rPr>
                <w:rFonts w:eastAsia="Times New Roman"/>
                <w:sz w:val="24"/>
                <w:szCs w:val="24"/>
                <w:lang w:eastAsia="ru-RU"/>
              </w:rPr>
              <w:t>Студент</w:t>
            </w:r>
          </w:p>
        </w:tc>
        <w:tc>
          <w:tcPr>
            <w:tcW w:w="2410" w:type="dxa"/>
            <w:vAlign w:val="center"/>
          </w:tcPr>
          <w:p w:rsidR="00C87727" w:rsidRPr="00C87727" w:rsidRDefault="00D72263" w:rsidP="0010196F">
            <w:pPr>
              <w:spacing w:before="120" w:after="120" w:line="240" w:lineRule="auto"/>
              <w:jc w:val="center"/>
              <w:rPr>
                <w:rFonts w:eastAsia="Times New Roman"/>
                <w:sz w:val="24"/>
                <w:szCs w:val="24"/>
                <w:highlight w:val="red"/>
                <w:lang w:eastAsia="ru-RU"/>
              </w:rPr>
            </w:pPr>
            <w:r w:rsidRPr="00D72263">
              <w:rPr>
                <w:rFonts w:eastAsia="Times New Roman"/>
                <w:sz w:val="24"/>
                <w:szCs w:val="24"/>
                <w:lang w:eastAsia="ru-RU"/>
              </w:rPr>
              <w:t>Фаизова А. Н.</w:t>
            </w:r>
          </w:p>
        </w:tc>
        <w:tc>
          <w:tcPr>
            <w:tcW w:w="1488" w:type="dxa"/>
            <w:vAlign w:val="center"/>
          </w:tcPr>
          <w:p w:rsidR="00C87727" w:rsidRPr="0076129A" w:rsidRDefault="00C87727" w:rsidP="0010196F">
            <w:pPr>
              <w:spacing w:before="120" w:after="120" w:line="240" w:lineRule="auto"/>
              <w:jc w:val="center"/>
              <w:rPr>
                <w:rFonts w:eastAsia="Times New Roman"/>
                <w:sz w:val="24"/>
                <w:szCs w:val="24"/>
                <w:lang w:eastAsia="ru-RU"/>
              </w:rPr>
            </w:pPr>
          </w:p>
        </w:tc>
        <w:tc>
          <w:tcPr>
            <w:tcW w:w="1276" w:type="dxa"/>
            <w:vAlign w:val="center"/>
          </w:tcPr>
          <w:p w:rsidR="00C87727" w:rsidRPr="0076129A" w:rsidRDefault="00C87727" w:rsidP="0010196F">
            <w:pPr>
              <w:spacing w:before="120" w:after="120" w:line="240" w:lineRule="auto"/>
              <w:jc w:val="center"/>
              <w:rPr>
                <w:rFonts w:eastAsia="Times New Roman"/>
                <w:sz w:val="24"/>
                <w:szCs w:val="24"/>
                <w:lang w:eastAsia="ru-RU"/>
              </w:rPr>
            </w:pPr>
          </w:p>
        </w:tc>
        <w:tc>
          <w:tcPr>
            <w:tcW w:w="1914" w:type="dxa"/>
            <w:tcBorders>
              <w:right w:val="nil"/>
            </w:tcBorders>
            <w:vAlign w:val="center"/>
          </w:tcPr>
          <w:p w:rsidR="00C87727" w:rsidRPr="0076129A" w:rsidRDefault="00C87727" w:rsidP="0010196F">
            <w:pPr>
              <w:spacing w:before="120" w:after="120" w:line="240" w:lineRule="auto"/>
              <w:jc w:val="center"/>
              <w:rPr>
                <w:rFonts w:eastAsia="Times New Roman"/>
                <w:sz w:val="24"/>
                <w:szCs w:val="24"/>
                <w:lang w:eastAsia="ru-RU"/>
              </w:rPr>
            </w:pPr>
          </w:p>
        </w:tc>
      </w:tr>
      <w:tr w:rsidR="00C87727" w:rsidRPr="0076129A" w:rsidTr="0010196F">
        <w:tc>
          <w:tcPr>
            <w:tcW w:w="2093" w:type="dxa"/>
            <w:tcBorders>
              <w:left w:val="nil"/>
              <w:bottom w:val="nil"/>
            </w:tcBorders>
            <w:vAlign w:val="center"/>
          </w:tcPr>
          <w:p w:rsidR="00C87727" w:rsidRPr="0076129A" w:rsidRDefault="00C87727" w:rsidP="0010196F">
            <w:pPr>
              <w:spacing w:before="120" w:after="120" w:line="240" w:lineRule="auto"/>
              <w:rPr>
                <w:rFonts w:eastAsia="Times New Roman"/>
                <w:sz w:val="24"/>
                <w:szCs w:val="24"/>
                <w:lang w:eastAsia="ru-RU"/>
              </w:rPr>
            </w:pPr>
            <w:r w:rsidRPr="0076129A">
              <w:rPr>
                <w:rFonts w:eastAsia="Times New Roman"/>
                <w:sz w:val="24"/>
                <w:szCs w:val="24"/>
                <w:lang w:eastAsia="ru-RU"/>
              </w:rPr>
              <w:t>Принял</w:t>
            </w:r>
          </w:p>
        </w:tc>
        <w:tc>
          <w:tcPr>
            <w:tcW w:w="2410" w:type="dxa"/>
            <w:tcBorders>
              <w:bottom w:val="nil"/>
            </w:tcBorders>
            <w:vAlign w:val="center"/>
          </w:tcPr>
          <w:p w:rsidR="00C87727" w:rsidRPr="00C87727" w:rsidRDefault="00D72263" w:rsidP="0010196F">
            <w:pPr>
              <w:spacing w:before="120" w:after="120" w:line="240" w:lineRule="auto"/>
              <w:jc w:val="center"/>
              <w:rPr>
                <w:rFonts w:eastAsia="Times New Roman"/>
                <w:sz w:val="24"/>
                <w:szCs w:val="24"/>
                <w:highlight w:val="red"/>
                <w:lang w:eastAsia="ru-RU"/>
              </w:rPr>
            </w:pPr>
            <w:r w:rsidRPr="00D72263">
              <w:rPr>
                <w:rFonts w:eastAsia="Times New Roman"/>
                <w:sz w:val="24"/>
                <w:szCs w:val="24"/>
                <w:lang w:eastAsia="ru-RU"/>
              </w:rPr>
              <w:t>Гайнетдинова А. А.</w:t>
            </w:r>
          </w:p>
        </w:tc>
        <w:tc>
          <w:tcPr>
            <w:tcW w:w="1488" w:type="dxa"/>
            <w:tcBorders>
              <w:bottom w:val="nil"/>
            </w:tcBorders>
            <w:vAlign w:val="center"/>
          </w:tcPr>
          <w:p w:rsidR="00C87727" w:rsidRPr="0076129A" w:rsidRDefault="00C87727" w:rsidP="0010196F">
            <w:pPr>
              <w:spacing w:before="120" w:after="120" w:line="240" w:lineRule="auto"/>
              <w:jc w:val="center"/>
              <w:rPr>
                <w:rFonts w:eastAsia="Times New Roman"/>
                <w:sz w:val="24"/>
                <w:szCs w:val="24"/>
                <w:lang w:eastAsia="ru-RU"/>
              </w:rPr>
            </w:pPr>
          </w:p>
        </w:tc>
        <w:tc>
          <w:tcPr>
            <w:tcW w:w="1276" w:type="dxa"/>
            <w:tcBorders>
              <w:bottom w:val="nil"/>
            </w:tcBorders>
            <w:vAlign w:val="center"/>
          </w:tcPr>
          <w:p w:rsidR="00C87727" w:rsidRPr="0076129A" w:rsidRDefault="00C87727" w:rsidP="0010196F">
            <w:pPr>
              <w:spacing w:before="120" w:after="120" w:line="240" w:lineRule="auto"/>
              <w:jc w:val="center"/>
              <w:rPr>
                <w:rFonts w:eastAsia="Times New Roman"/>
                <w:sz w:val="24"/>
                <w:szCs w:val="24"/>
                <w:lang w:eastAsia="ru-RU"/>
              </w:rPr>
            </w:pPr>
          </w:p>
        </w:tc>
        <w:tc>
          <w:tcPr>
            <w:tcW w:w="1914" w:type="dxa"/>
            <w:tcBorders>
              <w:bottom w:val="nil"/>
              <w:right w:val="nil"/>
            </w:tcBorders>
            <w:vAlign w:val="center"/>
          </w:tcPr>
          <w:p w:rsidR="00C87727" w:rsidRPr="0076129A" w:rsidRDefault="00C87727" w:rsidP="0010196F">
            <w:pPr>
              <w:spacing w:before="120" w:after="120" w:line="240" w:lineRule="auto"/>
              <w:jc w:val="center"/>
              <w:rPr>
                <w:rFonts w:eastAsia="Times New Roman"/>
                <w:sz w:val="24"/>
                <w:szCs w:val="24"/>
                <w:lang w:eastAsia="ru-RU"/>
              </w:rPr>
            </w:pPr>
          </w:p>
        </w:tc>
      </w:tr>
    </w:tbl>
    <w:p w:rsidR="00C87727" w:rsidRPr="0076129A" w:rsidRDefault="00C87727" w:rsidP="00C87727">
      <w:pPr>
        <w:spacing w:line="240" w:lineRule="auto"/>
        <w:rPr>
          <w:rFonts w:eastAsia="Times New Roman"/>
          <w:b/>
          <w:sz w:val="24"/>
          <w:szCs w:val="24"/>
          <w:lang w:eastAsia="ru-RU"/>
        </w:rPr>
      </w:pPr>
    </w:p>
    <w:p w:rsidR="00C87727" w:rsidRPr="0076129A" w:rsidRDefault="00C87727" w:rsidP="00C87727">
      <w:pPr>
        <w:spacing w:line="240" w:lineRule="auto"/>
        <w:rPr>
          <w:rFonts w:eastAsia="Times New Roman"/>
          <w:b/>
          <w:sz w:val="24"/>
          <w:szCs w:val="24"/>
          <w:lang w:eastAsia="ru-RU"/>
        </w:rPr>
      </w:pPr>
    </w:p>
    <w:p w:rsidR="00C87727" w:rsidRPr="0076129A"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Pr="0076129A" w:rsidRDefault="00C87727" w:rsidP="00C87727">
      <w:pPr>
        <w:spacing w:line="240" w:lineRule="auto"/>
        <w:jc w:val="center"/>
        <w:rPr>
          <w:rFonts w:eastAsia="Times New Roman"/>
          <w:b/>
          <w:szCs w:val="28"/>
          <w:lang w:eastAsia="ru-RU"/>
        </w:rPr>
      </w:pPr>
    </w:p>
    <w:p w:rsidR="00C87727" w:rsidRDefault="00C87727" w:rsidP="00C87727">
      <w:pPr>
        <w:ind w:firstLine="567"/>
        <w:jc w:val="center"/>
        <w:rPr>
          <w:rFonts w:eastAsia="Times New Roman"/>
          <w:b/>
          <w:szCs w:val="28"/>
          <w:lang w:eastAsia="ru-RU"/>
        </w:rPr>
      </w:pPr>
      <w:r>
        <w:rPr>
          <w:rFonts w:eastAsia="Times New Roman"/>
          <w:b/>
          <w:szCs w:val="28"/>
          <w:lang w:eastAsia="ru-RU"/>
        </w:rPr>
        <w:t>Уфа 201</w:t>
      </w:r>
      <w:r w:rsidR="00D72263">
        <w:rPr>
          <w:rFonts w:eastAsia="Times New Roman"/>
          <w:b/>
          <w:szCs w:val="28"/>
          <w:lang w:eastAsia="ru-RU"/>
        </w:rPr>
        <w:t>7</w:t>
      </w:r>
    </w:p>
    <w:p w:rsidR="00C87727" w:rsidRDefault="00C87727">
      <w:pPr>
        <w:tabs>
          <w:tab w:val="clear" w:pos="708"/>
        </w:tabs>
        <w:suppressAutoHyphens w:val="0"/>
        <w:spacing w:line="240" w:lineRule="auto"/>
        <w:rPr>
          <w:rFonts w:eastAsia="Times New Roman"/>
          <w:b/>
          <w:szCs w:val="28"/>
          <w:lang w:eastAsia="ru-RU"/>
        </w:rPr>
      </w:pPr>
      <w:r>
        <w:rPr>
          <w:rFonts w:eastAsia="Times New Roman"/>
          <w:b/>
          <w:szCs w:val="28"/>
          <w:lang w:eastAsia="ru-RU"/>
        </w:rPr>
        <w:br w:type="page"/>
      </w:r>
    </w:p>
    <w:p w:rsidR="00C87727" w:rsidRDefault="00C87727">
      <w:pPr>
        <w:tabs>
          <w:tab w:val="clear" w:pos="708"/>
        </w:tabs>
        <w:suppressAutoHyphens w:val="0"/>
        <w:spacing w:line="240" w:lineRule="auto"/>
        <w:rPr>
          <w:b/>
          <w:szCs w:val="28"/>
        </w:rPr>
      </w:pPr>
      <w:r>
        <w:rPr>
          <w:b/>
          <w:szCs w:val="28"/>
        </w:rPr>
        <w:lastRenderedPageBreak/>
        <w:t>Требования к составу отчета:</w:t>
      </w:r>
    </w:p>
    <w:p w:rsidR="00C87727" w:rsidRPr="0076129A" w:rsidRDefault="00C87727" w:rsidP="00276170">
      <w:pPr>
        <w:spacing w:line="240" w:lineRule="auto"/>
        <w:ind w:firstLine="360"/>
        <w:jc w:val="both"/>
        <w:rPr>
          <w:rFonts w:eastAsia="Times New Roman"/>
          <w:szCs w:val="28"/>
          <w:lang w:eastAsia="ru-RU"/>
        </w:rPr>
      </w:pPr>
      <w:r>
        <w:rPr>
          <w:rFonts w:eastAsia="Times New Roman"/>
          <w:szCs w:val="28"/>
          <w:lang w:eastAsia="ru-RU"/>
        </w:rPr>
        <w:t xml:space="preserve">Отчет  к лабораторной работе оформляется </w:t>
      </w:r>
      <w:r w:rsidRPr="0076129A">
        <w:rPr>
          <w:rFonts w:eastAsia="Times New Roman"/>
          <w:szCs w:val="28"/>
          <w:lang w:eastAsia="ru-RU"/>
        </w:rPr>
        <w:t xml:space="preserve">в текстовом процессоре </w:t>
      </w:r>
      <w:r w:rsidRPr="0076129A">
        <w:rPr>
          <w:rFonts w:eastAsia="Times New Roman"/>
          <w:szCs w:val="28"/>
          <w:lang w:val="en-US" w:eastAsia="ru-RU"/>
        </w:rPr>
        <w:t>Microsoft</w:t>
      </w:r>
      <w:r>
        <w:rPr>
          <w:rFonts w:eastAsia="Times New Roman"/>
          <w:szCs w:val="28"/>
          <w:lang w:eastAsia="ru-RU"/>
        </w:rPr>
        <w:t xml:space="preserve"> </w:t>
      </w:r>
      <w:r w:rsidRPr="0076129A">
        <w:rPr>
          <w:rFonts w:eastAsia="Times New Roman"/>
          <w:szCs w:val="28"/>
          <w:lang w:val="en-US" w:eastAsia="ru-RU"/>
        </w:rPr>
        <w:t>Word</w:t>
      </w:r>
      <w:r w:rsidRPr="00C87727">
        <w:rPr>
          <w:rFonts w:eastAsia="Times New Roman"/>
          <w:szCs w:val="28"/>
          <w:lang w:eastAsia="ru-RU"/>
        </w:rPr>
        <w:t xml:space="preserve"> </w:t>
      </w:r>
      <w:r>
        <w:rPr>
          <w:rFonts w:eastAsia="Times New Roman"/>
          <w:szCs w:val="28"/>
          <w:lang w:eastAsia="ru-RU"/>
        </w:rPr>
        <w:t xml:space="preserve">или </w:t>
      </w:r>
      <w:r>
        <w:rPr>
          <w:rFonts w:eastAsia="Times New Roman"/>
          <w:szCs w:val="28"/>
          <w:lang w:val="en-US" w:eastAsia="ru-RU"/>
        </w:rPr>
        <w:t>OpenOffice</w:t>
      </w:r>
      <w:r w:rsidRPr="00C87727">
        <w:rPr>
          <w:rFonts w:eastAsia="Times New Roman"/>
          <w:szCs w:val="28"/>
          <w:lang w:eastAsia="ru-RU"/>
        </w:rPr>
        <w:t xml:space="preserve"> (</w:t>
      </w:r>
      <w:r>
        <w:rPr>
          <w:rFonts w:eastAsia="Times New Roman"/>
          <w:szCs w:val="28"/>
          <w:lang w:val="en-US" w:eastAsia="ru-RU"/>
        </w:rPr>
        <w:t>LibreOffice</w:t>
      </w:r>
      <w:r w:rsidRPr="00C87727">
        <w:rPr>
          <w:rFonts w:eastAsia="Times New Roman"/>
          <w:szCs w:val="28"/>
          <w:lang w:eastAsia="ru-RU"/>
        </w:rPr>
        <w:t xml:space="preserve">) </w:t>
      </w:r>
      <w:r>
        <w:rPr>
          <w:rFonts w:eastAsia="Times New Roman"/>
          <w:szCs w:val="28"/>
          <w:lang w:val="en-US" w:eastAsia="ru-RU"/>
        </w:rPr>
        <w:t>Write</w:t>
      </w:r>
      <w:r w:rsidRPr="0076129A">
        <w:rPr>
          <w:rFonts w:eastAsia="Times New Roman"/>
          <w:szCs w:val="28"/>
          <w:lang w:eastAsia="ru-RU"/>
        </w:rPr>
        <w:t xml:space="preserve"> в соответствии с требованиями стандарта СТО УГАТУ 016-2007 и содержать</w:t>
      </w:r>
    </w:p>
    <w:p w:rsidR="00C87727" w:rsidRPr="0076129A" w:rsidRDefault="00C87727" w:rsidP="00276170">
      <w:pPr>
        <w:tabs>
          <w:tab w:val="left" w:pos="759"/>
        </w:tabs>
        <w:spacing w:line="240" w:lineRule="auto"/>
        <w:ind w:left="426"/>
        <w:jc w:val="both"/>
        <w:rPr>
          <w:rFonts w:eastAsia="Times New Roman"/>
          <w:szCs w:val="28"/>
          <w:lang w:eastAsia="ru-RU"/>
        </w:rPr>
      </w:pPr>
      <w:r w:rsidRPr="0076129A">
        <w:rPr>
          <w:rFonts w:eastAsia="Times New Roman"/>
          <w:szCs w:val="28"/>
          <w:lang w:eastAsia="ru-RU"/>
        </w:rPr>
        <w:t>•</w:t>
      </w:r>
      <w:r w:rsidRPr="0076129A">
        <w:rPr>
          <w:rFonts w:eastAsia="Times New Roman"/>
          <w:szCs w:val="28"/>
          <w:lang w:eastAsia="ru-RU"/>
        </w:rPr>
        <w:tab/>
        <w:t>титульный лист,</w:t>
      </w:r>
    </w:p>
    <w:p w:rsidR="00C87727" w:rsidRPr="0076129A" w:rsidRDefault="00C87727" w:rsidP="00276170">
      <w:pPr>
        <w:tabs>
          <w:tab w:val="left" w:pos="759"/>
        </w:tabs>
        <w:spacing w:line="240" w:lineRule="auto"/>
        <w:ind w:left="426"/>
        <w:jc w:val="both"/>
        <w:rPr>
          <w:rFonts w:eastAsia="Times New Roman"/>
          <w:szCs w:val="28"/>
          <w:lang w:eastAsia="ru-RU"/>
        </w:rPr>
      </w:pPr>
      <w:r w:rsidRPr="0076129A">
        <w:rPr>
          <w:rFonts w:eastAsia="Times New Roman"/>
          <w:szCs w:val="28"/>
          <w:lang w:eastAsia="ru-RU"/>
        </w:rPr>
        <w:t>•</w:t>
      </w:r>
      <w:r w:rsidRPr="0076129A">
        <w:rPr>
          <w:rFonts w:eastAsia="Times New Roman"/>
          <w:szCs w:val="28"/>
          <w:lang w:eastAsia="ru-RU"/>
        </w:rPr>
        <w:tab/>
      </w:r>
      <w:r>
        <w:rPr>
          <w:rFonts w:eastAsia="Times New Roman"/>
          <w:szCs w:val="28"/>
          <w:lang w:eastAsia="ru-RU"/>
        </w:rPr>
        <w:t>описание цели работы и краткую теоретическую справку по использованным операторам и функциям языка программирования</w:t>
      </w:r>
      <w:r w:rsidRPr="0076129A">
        <w:rPr>
          <w:rFonts w:eastAsia="Times New Roman"/>
          <w:szCs w:val="28"/>
          <w:lang w:eastAsia="ru-RU"/>
        </w:rPr>
        <w:t>,</w:t>
      </w:r>
    </w:p>
    <w:p w:rsidR="00C87727" w:rsidRDefault="00C87727" w:rsidP="00276170">
      <w:pPr>
        <w:tabs>
          <w:tab w:val="left" w:pos="759"/>
        </w:tabs>
        <w:spacing w:line="240" w:lineRule="auto"/>
        <w:ind w:left="426"/>
        <w:jc w:val="both"/>
        <w:rPr>
          <w:rFonts w:eastAsia="Times New Roman"/>
          <w:szCs w:val="28"/>
          <w:lang w:eastAsia="ru-RU"/>
        </w:rPr>
      </w:pPr>
      <w:r w:rsidRPr="0076129A">
        <w:rPr>
          <w:rFonts w:eastAsia="Times New Roman"/>
          <w:szCs w:val="28"/>
          <w:lang w:eastAsia="ru-RU"/>
        </w:rPr>
        <w:t>•</w:t>
      </w:r>
      <w:r w:rsidRPr="0076129A">
        <w:rPr>
          <w:rFonts w:eastAsia="Times New Roman"/>
          <w:szCs w:val="28"/>
          <w:lang w:eastAsia="ru-RU"/>
        </w:rPr>
        <w:tab/>
      </w:r>
      <w:r>
        <w:rPr>
          <w:rFonts w:eastAsia="Times New Roman"/>
          <w:szCs w:val="28"/>
          <w:lang w:eastAsia="ru-RU"/>
        </w:rPr>
        <w:t>описание выполнения задания:</w:t>
      </w:r>
    </w:p>
    <w:p w:rsidR="00C87727" w:rsidRDefault="00C87727" w:rsidP="00276170">
      <w:pPr>
        <w:pStyle w:val="aa"/>
        <w:numPr>
          <w:ilvl w:val="0"/>
          <w:numId w:val="1"/>
        </w:numPr>
        <w:tabs>
          <w:tab w:val="left" w:pos="759"/>
        </w:tabs>
        <w:spacing w:line="240" w:lineRule="auto"/>
        <w:jc w:val="both"/>
        <w:rPr>
          <w:rFonts w:eastAsia="Times New Roman"/>
          <w:szCs w:val="28"/>
          <w:lang w:eastAsia="ru-RU"/>
        </w:rPr>
      </w:pPr>
      <w:r>
        <w:rPr>
          <w:rFonts w:eastAsia="Times New Roman"/>
          <w:szCs w:val="28"/>
          <w:lang w:eastAsia="ru-RU"/>
        </w:rPr>
        <w:t>формулировка задания, как в методичке,</w:t>
      </w:r>
    </w:p>
    <w:p w:rsidR="00C87727" w:rsidRDefault="00C87727" w:rsidP="00276170">
      <w:pPr>
        <w:pStyle w:val="aa"/>
        <w:numPr>
          <w:ilvl w:val="0"/>
          <w:numId w:val="1"/>
        </w:numPr>
        <w:tabs>
          <w:tab w:val="left" w:pos="759"/>
        </w:tabs>
        <w:spacing w:line="240" w:lineRule="auto"/>
        <w:jc w:val="both"/>
        <w:rPr>
          <w:rFonts w:eastAsia="Times New Roman"/>
          <w:szCs w:val="28"/>
          <w:lang w:eastAsia="ru-RU"/>
        </w:rPr>
      </w:pPr>
      <w:r>
        <w:rPr>
          <w:rFonts w:eastAsia="Times New Roman"/>
          <w:szCs w:val="28"/>
          <w:lang w:eastAsia="ru-RU"/>
        </w:rPr>
        <w:t>блок-схема каждой разработанной функции,</w:t>
      </w:r>
    </w:p>
    <w:p w:rsidR="00C87727" w:rsidRDefault="00C87727" w:rsidP="00276170">
      <w:pPr>
        <w:pStyle w:val="aa"/>
        <w:numPr>
          <w:ilvl w:val="0"/>
          <w:numId w:val="1"/>
        </w:numPr>
        <w:tabs>
          <w:tab w:val="left" w:pos="759"/>
        </w:tabs>
        <w:spacing w:line="240" w:lineRule="auto"/>
        <w:jc w:val="both"/>
        <w:rPr>
          <w:rFonts w:eastAsia="Times New Roman"/>
          <w:szCs w:val="28"/>
          <w:lang w:eastAsia="ru-RU"/>
        </w:rPr>
      </w:pPr>
      <w:r>
        <w:rPr>
          <w:rFonts w:eastAsia="Times New Roman"/>
          <w:szCs w:val="28"/>
          <w:lang w:eastAsia="ru-RU"/>
        </w:rPr>
        <w:t>исходный текст разработанного приложения,</w:t>
      </w:r>
    </w:p>
    <w:p w:rsidR="00C87727" w:rsidRPr="00C87727" w:rsidRDefault="00C87727" w:rsidP="00C87727">
      <w:pPr>
        <w:pStyle w:val="aa"/>
        <w:numPr>
          <w:ilvl w:val="0"/>
          <w:numId w:val="1"/>
        </w:numPr>
        <w:tabs>
          <w:tab w:val="left" w:pos="759"/>
        </w:tabs>
        <w:spacing w:line="240" w:lineRule="auto"/>
        <w:jc w:val="both"/>
        <w:rPr>
          <w:rFonts w:eastAsia="Times New Roman"/>
          <w:szCs w:val="28"/>
          <w:lang w:eastAsia="ru-RU"/>
        </w:rPr>
      </w:pPr>
      <w:r>
        <w:rPr>
          <w:rFonts w:eastAsia="Times New Roman"/>
          <w:szCs w:val="28"/>
          <w:lang w:eastAsia="ru-RU"/>
        </w:rPr>
        <w:t>скриншоты примеров выполнения программы.</w:t>
      </w:r>
    </w:p>
    <w:p w:rsidR="00C87727" w:rsidRPr="0076129A" w:rsidRDefault="00C87727" w:rsidP="00C87727">
      <w:pPr>
        <w:tabs>
          <w:tab w:val="left" w:pos="759"/>
        </w:tabs>
        <w:spacing w:line="240" w:lineRule="auto"/>
        <w:ind w:left="426"/>
        <w:jc w:val="both"/>
        <w:rPr>
          <w:rFonts w:eastAsia="Times New Roman"/>
          <w:szCs w:val="28"/>
          <w:lang w:eastAsia="ru-RU"/>
        </w:rPr>
      </w:pPr>
      <w:r w:rsidRPr="0076129A">
        <w:rPr>
          <w:rFonts w:eastAsia="Times New Roman"/>
          <w:szCs w:val="28"/>
          <w:lang w:eastAsia="ru-RU"/>
        </w:rPr>
        <w:t>•</w:t>
      </w:r>
      <w:r w:rsidRPr="0076129A">
        <w:rPr>
          <w:rFonts w:eastAsia="Times New Roman"/>
          <w:szCs w:val="28"/>
          <w:lang w:eastAsia="ru-RU"/>
        </w:rPr>
        <w:tab/>
      </w:r>
      <w:r>
        <w:rPr>
          <w:rFonts w:eastAsia="Times New Roman"/>
          <w:szCs w:val="28"/>
          <w:lang w:eastAsia="ru-RU"/>
        </w:rPr>
        <w:t>выводы</w:t>
      </w:r>
    </w:p>
    <w:p w:rsidR="00C87727" w:rsidRPr="0076129A" w:rsidRDefault="00C87727" w:rsidP="00C87727">
      <w:pPr>
        <w:tabs>
          <w:tab w:val="left" w:pos="759"/>
        </w:tabs>
        <w:spacing w:line="240" w:lineRule="auto"/>
        <w:ind w:left="426"/>
        <w:jc w:val="both"/>
        <w:rPr>
          <w:rFonts w:eastAsia="Times New Roman"/>
          <w:szCs w:val="28"/>
          <w:lang w:eastAsia="ru-RU"/>
        </w:rPr>
      </w:pPr>
      <w:r w:rsidRPr="0076129A">
        <w:rPr>
          <w:rFonts w:eastAsia="Times New Roman"/>
          <w:szCs w:val="28"/>
          <w:lang w:eastAsia="ru-RU"/>
        </w:rPr>
        <w:t>•</w:t>
      </w:r>
      <w:r w:rsidRPr="0076129A">
        <w:rPr>
          <w:rFonts w:eastAsia="Times New Roman"/>
          <w:szCs w:val="28"/>
          <w:lang w:eastAsia="ru-RU"/>
        </w:rPr>
        <w:tab/>
        <w:t xml:space="preserve">список </w:t>
      </w:r>
      <w:r w:rsidR="00735BF6">
        <w:rPr>
          <w:rFonts w:eastAsia="Times New Roman"/>
          <w:szCs w:val="28"/>
          <w:lang w:eastAsia="ru-RU"/>
        </w:rPr>
        <w:t xml:space="preserve">использованной </w:t>
      </w:r>
      <w:r w:rsidRPr="0076129A">
        <w:rPr>
          <w:rFonts w:eastAsia="Times New Roman"/>
          <w:szCs w:val="28"/>
          <w:lang w:eastAsia="ru-RU"/>
        </w:rPr>
        <w:t>литературы,</w:t>
      </w:r>
    </w:p>
    <w:p w:rsidR="00C87727" w:rsidRDefault="00C87727">
      <w:pPr>
        <w:tabs>
          <w:tab w:val="clear" w:pos="708"/>
        </w:tabs>
        <w:suppressAutoHyphens w:val="0"/>
        <w:spacing w:line="240" w:lineRule="auto"/>
        <w:rPr>
          <w:b/>
          <w:szCs w:val="28"/>
        </w:rPr>
      </w:pPr>
    </w:p>
    <w:p w:rsidR="00C87727" w:rsidRDefault="00C87727">
      <w:pPr>
        <w:tabs>
          <w:tab w:val="clear" w:pos="708"/>
        </w:tabs>
        <w:suppressAutoHyphens w:val="0"/>
        <w:spacing w:line="240" w:lineRule="auto"/>
        <w:rPr>
          <w:b/>
          <w:szCs w:val="28"/>
        </w:rPr>
      </w:pPr>
      <w:r>
        <w:rPr>
          <w:b/>
          <w:szCs w:val="28"/>
        </w:rPr>
        <w:t>Требования к оформлению отчета</w:t>
      </w:r>
    </w:p>
    <w:p w:rsidR="00C87727" w:rsidRDefault="00A83E48" w:rsidP="00276170">
      <w:pPr>
        <w:pStyle w:val="aa"/>
        <w:numPr>
          <w:ilvl w:val="0"/>
          <w:numId w:val="2"/>
        </w:numPr>
        <w:tabs>
          <w:tab w:val="clear" w:pos="708"/>
        </w:tabs>
        <w:suppressAutoHyphens w:val="0"/>
        <w:spacing w:line="240" w:lineRule="auto"/>
        <w:jc w:val="both"/>
        <w:rPr>
          <w:szCs w:val="28"/>
        </w:rPr>
      </w:pPr>
      <w:r>
        <w:rPr>
          <w:szCs w:val="28"/>
        </w:rPr>
        <w:t xml:space="preserve">Текст отчета набирается шрифтом </w:t>
      </w:r>
      <w:r>
        <w:rPr>
          <w:szCs w:val="28"/>
          <w:lang w:val="en-US"/>
        </w:rPr>
        <w:t>Times</w:t>
      </w:r>
      <w:r w:rsidRPr="00A83E48">
        <w:rPr>
          <w:szCs w:val="28"/>
        </w:rPr>
        <w:t xml:space="preserve"> </w:t>
      </w:r>
      <w:r>
        <w:rPr>
          <w:szCs w:val="28"/>
          <w:lang w:val="en-US"/>
        </w:rPr>
        <w:t>New</w:t>
      </w:r>
      <w:r w:rsidRPr="00A83E48">
        <w:rPr>
          <w:szCs w:val="28"/>
        </w:rPr>
        <w:t xml:space="preserve"> </w:t>
      </w:r>
      <w:r>
        <w:rPr>
          <w:szCs w:val="28"/>
          <w:lang w:val="en-US"/>
        </w:rPr>
        <w:t>Roman</w:t>
      </w:r>
      <w:r>
        <w:rPr>
          <w:szCs w:val="28"/>
        </w:rPr>
        <w:t>, размер шрифта 14</w:t>
      </w:r>
      <w:r>
        <w:rPr>
          <w:szCs w:val="28"/>
          <w:lang w:val="en-US"/>
        </w:rPr>
        <w:t>pt</w:t>
      </w:r>
      <w:r w:rsidRPr="00A83E48">
        <w:rPr>
          <w:szCs w:val="28"/>
        </w:rPr>
        <w:t xml:space="preserve"> </w:t>
      </w:r>
      <w:r>
        <w:rPr>
          <w:szCs w:val="28"/>
        </w:rPr>
        <w:t>или 12</w:t>
      </w:r>
      <w:r>
        <w:rPr>
          <w:szCs w:val="28"/>
          <w:lang w:val="en-US"/>
        </w:rPr>
        <w:t>pt</w:t>
      </w:r>
      <w:r>
        <w:rPr>
          <w:szCs w:val="28"/>
        </w:rPr>
        <w:t xml:space="preserve"> единый во всем документе. </w:t>
      </w:r>
      <w:r w:rsidR="00276170">
        <w:rPr>
          <w:szCs w:val="28"/>
        </w:rPr>
        <w:t xml:space="preserve">Исходный код должен быть набран любым моноширинным шрифтом (например, </w:t>
      </w:r>
      <w:r w:rsidR="00276170">
        <w:rPr>
          <w:szCs w:val="28"/>
          <w:lang w:val="en-US"/>
        </w:rPr>
        <w:t>Courier</w:t>
      </w:r>
      <w:r w:rsidR="00276170" w:rsidRPr="00276170">
        <w:rPr>
          <w:szCs w:val="28"/>
        </w:rPr>
        <w:t xml:space="preserve"> </w:t>
      </w:r>
      <w:r w:rsidR="00276170">
        <w:rPr>
          <w:szCs w:val="28"/>
          <w:lang w:val="en-US"/>
        </w:rPr>
        <w:t>New</w:t>
      </w:r>
      <w:r w:rsidR="00276170">
        <w:rPr>
          <w:szCs w:val="28"/>
        </w:rPr>
        <w:t>),</w:t>
      </w:r>
      <w:r w:rsidR="00276170" w:rsidRPr="00276170">
        <w:rPr>
          <w:szCs w:val="28"/>
        </w:rPr>
        <w:t xml:space="preserve"> </w:t>
      </w:r>
      <w:r w:rsidR="00276170">
        <w:rPr>
          <w:szCs w:val="28"/>
        </w:rPr>
        <w:t xml:space="preserve">размер символов можно уменьшить до 10 </w:t>
      </w:r>
      <w:r w:rsidR="00276170">
        <w:rPr>
          <w:szCs w:val="28"/>
          <w:lang w:val="en-US"/>
        </w:rPr>
        <w:t>pt</w:t>
      </w:r>
      <w:r w:rsidR="00276170">
        <w:rPr>
          <w:szCs w:val="28"/>
        </w:rPr>
        <w:t>.</w:t>
      </w:r>
      <w:r w:rsidR="00D90EA9">
        <w:rPr>
          <w:szCs w:val="28"/>
        </w:rPr>
        <w:t xml:space="preserve"> Поля страницы: верхнее и нижнее – 2 см., левое – 2 см, правое – 1.5 см.</w:t>
      </w:r>
    </w:p>
    <w:p w:rsidR="00276170" w:rsidRDefault="00276170" w:rsidP="00276170">
      <w:pPr>
        <w:pStyle w:val="aa"/>
        <w:numPr>
          <w:ilvl w:val="0"/>
          <w:numId w:val="2"/>
        </w:numPr>
        <w:tabs>
          <w:tab w:val="clear" w:pos="708"/>
        </w:tabs>
        <w:suppressAutoHyphens w:val="0"/>
        <w:spacing w:line="240" w:lineRule="auto"/>
        <w:jc w:val="both"/>
        <w:rPr>
          <w:szCs w:val="28"/>
        </w:rPr>
      </w:pPr>
      <w:r>
        <w:rPr>
          <w:szCs w:val="28"/>
        </w:rPr>
        <w:t>Абзац должен начинаться с красной строки, за исключением тех случаев, когда абзац разорван каким-либо математическим выражением. Выравнивание внутри текстовых абзацев «по ширине», выравнивание в блоке с исходным кодом – «по левому краю».</w:t>
      </w:r>
    </w:p>
    <w:p w:rsidR="00B85806" w:rsidRDefault="00276170" w:rsidP="00276170">
      <w:pPr>
        <w:pStyle w:val="aa"/>
        <w:numPr>
          <w:ilvl w:val="0"/>
          <w:numId w:val="2"/>
        </w:numPr>
        <w:tabs>
          <w:tab w:val="clear" w:pos="708"/>
        </w:tabs>
        <w:suppressAutoHyphens w:val="0"/>
        <w:spacing w:line="240" w:lineRule="auto"/>
        <w:jc w:val="both"/>
        <w:rPr>
          <w:szCs w:val="28"/>
        </w:rPr>
      </w:pPr>
      <w:r>
        <w:rPr>
          <w:szCs w:val="28"/>
        </w:rPr>
        <w:t xml:space="preserve">Все блок-схемы оформляются в соответствие с </w:t>
      </w:r>
      <w:r w:rsidRPr="00276170">
        <w:rPr>
          <w:szCs w:val="28"/>
        </w:rPr>
        <w:t>ГОСТ 19.701</w:t>
      </w:r>
      <w:r>
        <w:rPr>
          <w:szCs w:val="28"/>
        </w:rPr>
        <w:t>. Описание ГОСТ и пример блок-схемы приведены в разделе Справочник, методических указаний по выполнению лабораторных работ на сайте.</w:t>
      </w:r>
      <w:r w:rsidR="00B85806">
        <w:rPr>
          <w:szCs w:val="28"/>
        </w:rPr>
        <w:t xml:space="preserve"> Если блок-схемы составляются в сторонних приложениях, следует предусмотреть возможность их правки в учебном классе. В противном случае отчет с некорректно составленной блок-схемой и исправлениями вручную приниматься не будут.</w:t>
      </w:r>
    </w:p>
    <w:p w:rsidR="00276170" w:rsidRDefault="00B85806" w:rsidP="00276170">
      <w:pPr>
        <w:pStyle w:val="aa"/>
        <w:numPr>
          <w:ilvl w:val="0"/>
          <w:numId w:val="2"/>
        </w:numPr>
        <w:tabs>
          <w:tab w:val="clear" w:pos="708"/>
        </w:tabs>
        <w:suppressAutoHyphens w:val="0"/>
        <w:spacing w:line="240" w:lineRule="auto"/>
        <w:jc w:val="both"/>
        <w:rPr>
          <w:szCs w:val="28"/>
        </w:rPr>
      </w:pPr>
      <w:r>
        <w:rPr>
          <w:szCs w:val="28"/>
        </w:rPr>
        <w:t>Описание выполнения каждого задания начинается с новой страницы. Следует использовать заголовок с текстом «</w:t>
      </w:r>
      <w:r>
        <w:rPr>
          <w:b/>
          <w:szCs w:val="28"/>
        </w:rPr>
        <w:t>Индивидуальное задание №__</w:t>
      </w:r>
      <w:r>
        <w:rPr>
          <w:szCs w:val="28"/>
        </w:rPr>
        <w:t xml:space="preserve">», набранный полужирным шрифтом с выравниванием по левому краю, без красной строки. Текст задания, текст в блок-схеме и описание программы следует набирать шрифтом </w:t>
      </w:r>
      <w:r>
        <w:rPr>
          <w:szCs w:val="28"/>
          <w:lang w:val="en-US"/>
        </w:rPr>
        <w:t>Times</w:t>
      </w:r>
      <w:r w:rsidRPr="00B85806">
        <w:rPr>
          <w:szCs w:val="28"/>
        </w:rPr>
        <w:t xml:space="preserve"> </w:t>
      </w:r>
      <w:r>
        <w:rPr>
          <w:szCs w:val="28"/>
          <w:lang w:val="en-US"/>
        </w:rPr>
        <w:t>New</w:t>
      </w:r>
      <w:r w:rsidRPr="00B85806">
        <w:rPr>
          <w:szCs w:val="28"/>
        </w:rPr>
        <w:t xml:space="preserve"> </w:t>
      </w:r>
      <w:r>
        <w:rPr>
          <w:szCs w:val="28"/>
          <w:lang w:val="en-US"/>
        </w:rPr>
        <w:t>Roman</w:t>
      </w:r>
      <w:r w:rsidRPr="00B85806">
        <w:rPr>
          <w:szCs w:val="28"/>
        </w:rPr>
        <w:t xml:space="preserve"> </w:t>
      </w:r>
      <w:r>
        <w:rPr>
          <w:szCs w:val="28"/>
        </w:rPr>
        <w:t xml:space="preserve">с прямым начертанием (не курсив!!!). </w:t>
      </w:r>
    </w:p>
    <w:p w:rsidR="008B394A" w:rsidRDefault="008B394A" w:rsidP="00276170">
      <w:pPr>
        <w:pStyle w:val="aa"/>
        <w:numPr>
          <w:ilvl w:val="0"/>
          <w:numId w:val="2"/>
        </w:numPr>
        <w:tabs>
          <w:tab w:val="clear" w:pos="708"/>
        </w:tabs>
        <w:suppressAutoHyphens w:val="0"/>
        <w:spacing w:line="240" w:lineRule="auto"/>
        <w:jc w:val="both"/>
        <w:rPr>
          <w:szCs w:val="28"/>
        </w:rPr>
      </w:pPr>
      <w:r>
        <w:rPr>
          <w:szCs w:val="28"/>
        </w:rPr>
        <w:t>Текст на скриншотах должен быть читаемым. Скриншоты должны содержать только окно с результатами выполнения программы, а не весь рабочий стол. Размер шрифта на скриншотах должен соответствовать по размеру окружающему его тексту.</w:t>
      </w:r>
    </w:p>
    <w:p w:rsidR="0020684A" w:rsidRPr="0020684A" w:rsidRDefault="0020684A" w:rsidP="0020684A">
      <w:pPr>
        <w:tabs>
          <w:tab w:val="clear" w:pos="708"/>
        </w:tabs>
        <w:suppressAutoHyphens w:val="0"/>
        <w:spacing w:line="240" w:lineRule="auto"/>
        <w:jc w:val="both"/>
        <w:rPr>
          <w:szCs w:val="28"/>
        </w:rPr>
      </w:pPr>
      <w:r>
        <w:rPr>
          <w:szCs w:val="28"/>
        </w:rPr>
        <w:t>Ниже и выше красным выделены места, которые необходимо изменить.</w:t>
      </w:r>
    </w:p>
    <w:p w:rsidR="00C87727" w:rsidRDefault="00C87727">
      <w:pPr>
        <w:tabs>
          <w:tab w:val="clear" w:pos="708"/>
        </w:tabs>
        <w:suppressAutoHyphens w:val="0"/>
        <w:spacing w:line="240" w:lineRule="auto"/>
        <w:rPr>
          <w:b/>
          <w:szCs w:val="28"/>
        </w:rPr>
      </w:pPr>
      <w:r>
        <w:rPr>
          <w:b/>
          <w:szCs w:val="28"/>
        </w:rPr>
        <w:br w:type="page"/>
      </w:r>
    </w:p>
    <w:p w:rsidR="00893588" w:rsidRDefault="00893588" w:rsidP="00C87727">
      <w:pPr>
        <w:ind w:firstLine="567"/>
      </w:pPr>
      <w:r>
        <w:rPr>
          <w:b/>
          <w:szCs w:val="28"/>
        </w:rPr>
        <w:lastRenderedPageBreak/>
        <w:t>Цель:</w:t>
      </w:r>
      <w:r w:rsidR="00D72263">
        <w:rPr>
          <w:b/>
          <w:szCs w:val="28"/>
        </w:rPr>
        <w:t xml:space="preserve"> </w:t>
      </w:r>
      <w:r>
        <w:rPr>
          <w:szCs w:val="28"/>
        </w:rPr>
        <w:t xml:space="preserve"> </w:t>
      </w:r>
      <w:r w:rsidR="00D72263" w:rsidRPr="00D72263">
        <w:rPr>
          <w:szCs w:val="28"/>
        </w:rPr>
        <w:t>ознакомиться с базовыми принципами построения программ и основными конструкциями языка C</w:t>
      </w:r>
      <w:r w:rsidR="00D72263">
        <w:rPr>
          <w:szCs w:val="28"/>
        </w:rPr>
        <w:t>.</w:t>
      </w:r>
    </w:p>
    <w:p w:rsidR="00893588" w:rsidRDefault="00893588">
      <w:pPr>
        <w:ind w:firstLine="567"/>
      </w:pPr>
    </w:p>
    <w:p w:rsidR="00893588" w:rsidRPr="00AB38A0" w:rsidRDefault="00893588">
      <w:pPr>
        <w:ind w:firstLine="567"/>
        <w:rPr>
          <w:b/>
          <w:szCs w:val="28"/>
        </w:rPr>
      </w:pPr>
      <w:r>
        <w:rPr>
          <w:b/>
          <w:szCs w:val="28"/>
        </w:rPr>
        <w:t>Теоретический материал</w:t>
      </w:r>
    </w:p>
    <w:p w:rsidR="00386A24" w:rsidRPr="00AB38A0" w:rsidRDefault="00386A24">
      <w:pPr>
        <w:ind w:firstLine="567"/>
        <w:rPr>
          <w:i/>
          <w:iCs/>
          <w:szCs w:val="28"/>
        </w:rPr>
      </w:pPr>
    </w:p>
    <w:p w:rsidR="00893588" w:rsidRPr="009A5741" w:rsidRDefault="00D72263" w:rsidP="004459C4">
      <w:pPr>
        <w:ind w:firstLine="567"/>
        <w:jc w:val="both"/>
        <w:rPr>
          <w:szCs w:val="28"/>
        </w:rPr>
      </w:pPr>
      <w:r w:rsidRPr="009A5741">
        <w:rPr>
          <w:color w:val="000000"/>
          <w:szCs w:val="28"/>
          <w:shd w:val="clear" w:color="auto" w:fill="FFFFFF"/>
        </w:rPr>
        <w:t>Любой файл начинается с директив #include, вставляющих в текст программы так называемые заголовочные файлы, которые содержат описания функций, используемых в этом файле. В нашем примере это описания стандартных функций ввода-вывода (#</w:t>
      </w:r>
      <w:r w:rsidRPr="009A5741">
        <w:rPr>
          <w:color w:val="000000"/>
          <w:szCs w:val="28"/>
          <w:shd w:val="clear" w:color="auto" w:fill="FFFFFF"/>
          <w:lang w:val="en-US"/>
        </w:rPr>
        <w:t>include</w:t>
      </w:r>
      <w:r w:rsidRPr="009A5741">
        <w:rPr>
          <w:color w:val="000000"/>
          <w:szCs w:val="28"/>
          <w:shd w:val="clear" w:color="auto" w:fill="FFFFFF"/>
        </w:rPr>
        <w:t xml:space="preserve">  &lt;</w:t>
      </w:r>
      <w:r w:rsidRPr="009A5741">
        <w:rPr>
          <w:color w:val="000000"/>
          <w:szCs w:val="28"/>
          <w:shd w:val="clear" w:color="auto" w:fill="FFFFFF"/>
          <w:lang w:val="en-US"/>
        </w:rPr>
        <w:t>stdio</w:t>
      </w:r>
      <w:r w:rsidRPr="009A5741">
        <w:rPr>
          <w:color w:val="000000"/>
          <w:szCs w:val="28"/>
          <w:shd w:val="clear" w:color="auto" w:fill="FFFFFF"/>
        </w:rPr>
        <w:t>.</w:t>
      </w:r>
      <w:r w:rsidRPr="009A5741">
        <w:rPr>
          <w:color w:val="000000"/>
          <w:szCs w:val="28"/>
          <w:shd w:val="clear" w:color="auto" w:fill="FFFFFF"/>
          <w:lang w:val="en-US"/>
        </w:rPr>
        <w:t>h</w:t>
      </w:r>
      <w:r w:rsidRPr="009A5741">
        <w:rPr>
          <w:color w:val="000000"/>
          <w:szCs w:val="28"/>
          <w:shd w:val="clear" w:color="auto" w:fill="FFFFFF"/>
        </w:rPr>
        <w:t>&gt;) </w:t>
      </w:r>
      <w:r w:rsidRPr="009A5741">
        <w:rPr>
          <w:szCs w:val="28"/>
        </w:rPr>
        <w:t>и математических функций (#</w:t>
      </w:r>
      <w:r w:rsidRPr="009A5741">
        <w:rPr>
          <w:szCs w:val="28"/>
          <w:lang w:val="en-US"/>
        </w:rPr>
        <w:t>include</w:t>
      </w:r>
      <w:r w:rsidRPr="009A5741">
        <w:rPr>
          <w:szCs w:val="28"/>
        </w:rPr>
        <w:t> &lt;</w:t>
      </w:r>
      <w:r w:rsidRPr="009A5741">
        <w:rPr>
          <w:szCs w:val="28"/>
          <w:lang w:val="en-US"/>
        </w:rPr>
        <w:t>math</w:t>
      </w:r>
      <w:r w:rsidRPr="009A5741">
        <w:rPr>
          <w:szCs w:val="28"/>
        </w:rPr>
        <w:t>.</w:t>
      </w:r>
      <w:r w:rsidRPr="009A5741">
        <w:rPr>
          <w:szCs w:val="28"/>
          <w:lang w:val="en-US"/>
        </w:rPr>
        <w:t>h</w:t>
      </w:r>
      <w:r w:rsidRPr="009A5741">
        <w:rPr>
          <w:szCs w:val="28"/>
        </w:rPr>
        <w:t>&gt;).</w:t>
      </w:r>
    </w:p>
    <w:p w:rsidR="00D72263" w:rsidRPr="009A5741" w:rsidRDefault="000E5AFF" w:rsidP="004459C4">
      <w:pPr>
        <w:ind w:firstLine="567"/>
        <w:jc w:val="both"/>
        <w:rPr>
          <w:szCs w:val="28"/>
        </w:rPr>
      </w:pPr>
      <w:r w:rsidRPr="009A5741">
        <w:rPr>
          <w:szCs w:val="28"/>
        </w:rPr>
        <w:t>Основная программа всегда называется именем main.</w:t>
      </w:r>
    </w:p>
    <w:p w:rsidR="000E5AFF" w:rsidRPr="009A5741" w:rsidRDefault="000E5AFF" w:rsidP="004459C4">
      <w:pPr>
        <w:ind w:firstLine="567"/>
        <w:jc w:val="both"/>
        <w:rPr>
          <w:szCs w:val="28"/>
        </w:rPr>
      </w:pPr>
      <w:r w:rsidRPr="009A5741">
        <w:rPr>
          <w:szCs w:val="28"/>
        </w:rPr>
        <w:t xml:space="preserve">Любая программа содержит две основные части: информацию, которую она обрабатывает и набор команд, при выполнении которых происходит обработка этой информации. </w:t>
      </w:r>
    </w:p>
    <w:p w:rsidR="000E5AFF" w:rsidRPr="009A5741" w:rsidRDefault="000E5AFF" w:rsidP="004459C4">
      <w:pPr>
        <w:ind w:firstLine="567"/>
        <w:jc w:val="both"/>
        <w:rPr>
          <w:szCs w:val="28"/>
        </w:rPr>
      </w:pPr>
      <w:r w:rsidRPr="009A5741">
        <w:rPr>
          <w:szCs w:val="28"/>
        </w:rPr>
        <w:t xml:space="preserve">Информацию, с которой работает программа, называют </w:t>
      </w:r>
      <w:r w:rsidRPr="009A5741">
        <w:rPr>
          <w:i/>
          <w:szCs w:val="28"/>
        </w:rPr>
        <w:t>данными</w:t>
      </w:r>
      <w:r w:rsidRPr="009A5741">
        <w:rPr>
          <w:szCs w:val="28"/>
        </w:rPr>
        <w:t xml:space="preserve">, и в программе она находиться в виде чисел, которые хранятся в ячейках оперативной памяти. Виды ячеек, которые можно использовать в программе для хранения чисел, называют </w:t>
      </w:r>
      <w:r w:rsidRPr="009A5741">
        <w:rPr>
          <w:i/>
          <w:szCs w:val="28"/>
        </w:rPr>
        <w:t>типами данных</w:t>
      </w:r>
      <w:r w:rsidRPr="009A5741">
        <w:rPr>
          <w:szCs w:val="28"/>
        </w:rPr>
        <w:t xml:space="preserve">. </w:t>
      </w:r>
    </w:p>
    <w:p w:rsidR="000E5AFF" w:rsidRPr="009A5741" w:rsidRDefault="000E5AFF" w:rsidP="004459C4">
      <w:pPr>
        <w:ind w:firstLine="567"/>
        <w:jc w:val="both"/>
        <w:rPr>
          <w:szCs w:val="28"/>
        </w:rPr>
      </w:pPr>
      <w:r w:rsidRPr="009A5741">
        <w:rPr>
          <w:szCs w:val="28"/>
        </w:rPr>
        <w:t xml:space="preserve">Тип данных определяет размер ячейки, и внутреннее представление числа, хранящегося в ней, которое может быть целым со знаком, целым без знака и вещественным(числом с дробной частью). </w:t>
      </w:r>
    </w:p>
    <w:p w:rsidR="000E5AFF" w:rsidRPr="009A5741" w:rsidRDefault="000E5AFF" w:rsidP="004459C4">
      <w:pPr>
        <w:ind w:firstLine="567"/>
        <w:jc w:val="both"/>
        <w:rPr>
          <w:szCs w:val="28"/>
        </w:rPr>
      </w:pPr>
      <w:r w:rsidRPr="009A5741">
        <w:rPr>
          <w:szCs w:val="28"/>
        </w:rPr>
        <w:t xml:space="preserve">Для обозначения целых типов используются следующие ключевые слова: </w:t>
      </w:r>
    </w:p>
    <w:p w:rsidR="000E5AFF" w:rsidRPr="009A5741" w:rsidRDefault="000E5AFF" w:rsidP="004459C4">
      <w:pPr>
        <w:pStyle w:val="aa"/>
        <w:numPr>
          <w:ilvl w:val="0"/>
          <w:numId w:val="3"/>
        </w:numPr>
        <w:jc w:val="both"/>
        <w:rPr>
          <w:szCs w:val="28"/>
        </w:rPr>
      </w:pPr>
      <w:r w:rsidRPr="009A5741">
        <w:rPr>
          <w:szCs w:val="28"/>
          <w:lang w:val="en-US"/>
        </w:rPr>
        <w:t>int</w:t>
      </w:r>
      <w:r w:rsidRPr="009A5741">
        <w:rPr>
          <w:szCs w:val="28"/>
        </w:rPr>
        <w:t xml:space="preserve">– целое число со знаком размером 2 байта(для 8, 16-разрядных ЭВМ) или 4 байта (для32, 64-разрядных ЭВМ); </w:t>
      </w:r>
    </w:p>
    <w:p w:rsidR="000E5AFF" w:rsidRPr="009A5741" w:rsidRDefault="000E5AFF" w:rsidP="004459C4">
      <w:pPr>
        <w:jc w:val="both"/>
        <w:rPr>
          <w:szCs w:val="28"/>
        </w:rPr>
      </w:pPr>
      <w:r w:rsidRPr="009A5741">
        <w:rPr>
          <w:szCs w:val="28"/>
        </w:rPr>
        <w:tab/>
        <w:t>Для обозначения символьных типов данных:</w:t>
      </w:r>
    </w:p>
    <w:p w:rsidR="000E5AFF" w:rsidRPr="009A5741" w:rsidRDefault="000E5AFF" w:rsidP="004459C4">
      <w:pPr>
        <w:pStyle w:val="aa"/>
        <w:numPr>
          <w:ilvl w:val="0"/>
          <w:numId w:val="3"/>
        </w:numPr>
        <w:jc w:val="both"/>
        <w:rPr>
          <w:szCs w:val="28"/>
        </w:rPr>
      </w:pPr>
      <w:r w:rsidRPr="009A5741">
        <w:rPr>
          <w:color w:val="000000"/>
          <w:szCs w:val="28"/>
          <w:shd w:val="clear" w:color="auto" w:fill="FFFFFF"/>
        </w:rPr>
        <w:t xml:space="preserve">char - символьный </w:t>
      </w:r>
      <w:r w:rsidR="007D01C8" w:rsidRPr="009A5741">
        <w:rPr>
          <w:color w:val="000000"/>
          <w:szCs w:val="28"/>
          <w:shd w:val="clear" w:color="auto" w:fill="FFFFFF"/>
        </w:rPr>
        <w:t>размером</w:t>
      </w:r>
      <w:r w:rsidRPr="009A5741">
        <w:rPr>
          <w:color w:val="000000"/>
          <w:szCs w:val="28"/>
          <w:shd w:val="clear" w:color="auto" w:fill="FFFFFF"/>
        </w:rPr>
        <w:t xml:space="preserve"> 1 байт, его можно рассматривать как целое -128...+127 (иногда 0...255);</w:t>
      </w:r>
    </w:p>
    <w:p w:rsidR="000E5AFF" w:rsidRPr="009A5741" w:rsidRDefault="000E5AFF" w:rsidP="004459C4">
      <w:pPr>
        <w:ind w:firstLine="567"/>
        <w:jc w:val="both"/>
        <w:rPr>
          <w:szCs w:val="28"/>
        </w:rPr>
      </w:pPr>
      <w:r w:rsidRPr="009A5741">
        <w:rPr>
          <w:szCs w:val="28"/>
        </w:rPr>
        <w:t xml:space="preserve">Для обозначения вещественных типов: </w:t>
      </w:r>
    </w:p>
    <w:p w:rsidR="000E5AFF" w:rsidRPr="009A5741" w:rsidRDefault="000E5AFF" w:rsidP="004459C4">
      <w:pPr>
        <w:pStyle w:val="aa"/>
        <w:numPr>
          <w:ilvl w:val="0"/>
          <w:numId w:val="4"/>
        </w:numPr>
        <w:jc w:val="both"/>
        <w:rPr>
          <w:szCs w:val="28"/>
        </w:rPr>
      </w:pPr>
      <w:r w:rsidRPr="009A5741">
        <w:rPr>
          <w:szCs w:val="28"/>
          <w:lang w:val="en-US"/>
        </w:rPr>
        <w:t>float</w:t>
      </w:r>
      <w:r w:rsidRPr="009A5741">
        <w:rPr>
          <w:szCs w:val="28"/>
        </w:rPr>
        <w:t xml:space="preserve">– число с плавающей точкой одинарной точности размером </w:t>
      </w:r>
    </w:p>
    <w:p w:rsidR="000E5AFF" w:rsidRPr="009A5741" w:rsidRDefault="000E5AFF" w:rsidP="004459C4">
      <w:pPr>
        <w:pStyle w:val="aa"/>
        <w:ind w:left="1287"/>
        <w:jc w:val="both"/>
        <w:rPr>
          <w:szCs w:val="28"/>
        </w:rPr>
      </w:pPr>
      <w:r w:rsidRPr="009A5741">
        <w:rPr>
          <w:szCs w:val="28"/>
        </w:rPr>
        <w:t xml:space="preserve">4 байта; </w:t>
      </w:r>
    </w:p>
    <w:p w:rsidR="000E5AFF" w:rsidRPr="009A5741" w:rsidRDefault="000E5AFF" w:rsidP="004459C4">
      <w:pPr>
        <w:pStyle w:val="aa"/>
        <w:numPr>
          <w:ilvl w:val="0"/>
          <w:numId w:val="4"/>
        </w:numPr>
        <w:jc w:val="both"/>
        <w:rPr>
          <w:szCs w:val="28"/>
        </w:rPr>
      </w:pPr>
      <w:r w:rsidRPr="009A5741">
        <w:rPr>
          <w:szCs w:val="28"/>
          <w:lang w:val="en-US"/>
        </w:rPr>
        <w:t>double</w:t>
      </w:r>
      <w:r w:rsidRPr="009A5741">
        <w:rPr>
          <w:szCs w:val="28"/>
        </w:rPr>
        <w:t>– число с плавающей точкой двойной точности размером</w:t>
      </w:r>
    </w:p>
    <w:p w:rsidR="000E5AFF" w:rsidRPr="009A5741" w:rsidRDefault="000E5AFF" w:rsidP="004459C4">
      <w:pPr>
        <w:pStyle w:val="aa"/>
        <w:ind w:left="1287"/>
        <w:jc w:val="both"/>
        <w:rPr>
          <w:szCs w:val="28"/>
        </w:rPr>
      </w:pPr>
      <w:r w:rsidRPr="009A5741">
        <w:rPr>
          <w:szCs w:val="28"/>
        </w:rPr>
        <w:t>8 байт.</w:t>
      </w:r>
    </w:p>
    <w:p w:rsidR="00D2461E" w:rsidRPr="009A5741" w:rsidRDefault="00D2461E" w:rsidP="004459C4">
      <w:pPr>
        <w:jc w:val="both"/>
        <w:rPr>
          <w:szCs w:val="28"/>
        </w:rPr>
      </w:pPr>
    </w:p>
    <w:p w:rsidR="00D2461E" w:rsidRPr="009A5741" w:rsidRDefault="00D2461E" w:rsidP="004459C4">
      <w:pPr>
        <w:jc w:val="both"/>
        <w:rPr>
          <w:szCs w:val="28"/>
        </w:rPr>
      </w:pPr>
      <w:r w:rsidRPr="009A5741">
        <w:rPr>
          <w:szCs w:val="28"/>
        </w:rPr>
        <w:tab/>
      </w:r>
      <w:r w:rsidRPr="009A5741">
        <w:rPr>
          <w:i/>
          <w:szCs w:val="28"/>
        </w:rPr>
        <w:t>Переменные</w:t>
      </w:r>
      <w:r w:rsidR="00773FA3">
        <w:rPr>
          <w:i/>
          <w:szCs w:val="28"/>
        </w:rPr>
        <w:t xml:space="preserve"> </w:t>
      </w:r>
      <w:r w:rsidRPr="009A5741">
        <w:rPr>
          <w:szCs w:val="28"/>
        </w:rPr>
        <w:t xml:space="preserve">– это поименованные ячейки оперативной памяти, которые предназначены для хранения данных в программе. Переменные позволяют производить считывание и запись информации в связанные с ними ячейки. </w:t>
      </w:r>
    </w:p>
    <w:p w:rsidR="00D2461E" w:rsidRPr="009A5741" w:rsidRDefault="00D2461E" w:rsidP="004459C4">
      <w:pPr>
        <w:jc w:val="both"/>
        <w:rPr>
          <w:szCs w:val="28"/>
        </w:rPr>
      </w:pPr>
      <w:r w:rsidRPr="009A5741">
        <w:rPr>
          <w:szCs w:val="28"/>
        </w:rPr>
        <w:t xml:space="preserve">Для того, что бы в программе получить переменные, их необходимо продекларировать. Это можно сделать в тексте программы после открывающейся фигурной скобки предложением, составленным по следующей форме: </w:t>
      </w:r>
    </w:p>
    <w:p w:rsidR="00D2461E" w:rsidRPr="009A5741" w:rsidRDefault="00D2461E" w:rsidP="004459C4">
      <w:pPr>
        <w:jc w:val="both"/>
        <w:rPr>
          <w:color w:val="548DD4" w:themeColor="text2" w:themeTint="99"/>
          <w:szCs w:val="28"/>
        </w:rPr>
      </w:pPr>
      <w:r w:rsidRPr="009A5741">
        <w:rPr>
          <w:color w:val="548DD4" w:themeColor="text2" w:themeTint="99"/>
          <w:szCs w:val="28"/>
        </w:rPr>
        <w:t xml:space="preserve">тип_данных список_имен_переменных; </w:t>
      </w:r>
    </w:p>
    <w:p w:rsidR="00D2461E" w:rsidRPr="009A5741" w:rsidRDefault="00D2461E" w:rsidP="004459C4">
      <w:pPr>
        <w:jc w:val="both"/>
        <w:rPr>
          <w:szCs w:val="28"/>
        </w:rPr>
      </w:pPr>
      <w:r w:rsidRPr="009A5741">
        <w:rPr>
          <w:szCs w:val="28"/>
        </w:rPr>
        <w:lastRenderedPageBreak/>
        <w:t xml:space="preserve">список_имен_переменных– одно или несколько имен переменных, перечисленных через запятую. </w:t>
      </w:r>
    </w:p>
    <w:p w:rsidR="00D2461E" w:rsidRPr="009A5741" w:rsidRDefault="00D2461E" w:rsidP="00D2461E">
      <w:pPr>
        <w:rPr>
          <w:szCs w:val="28"/>
          <w:lang w:val="en-US"/>
        </w:rPr>
      </w:pPr>
      <w:r w:rsidRPr="009A5741">
        <w:rPr>
          <w:szCs w:val="28"/>
          <w:lang w:val="en-US"/>
        </w:rPr>
        <w:t xml:space="preserve">Пример: </w:t>
      </w:r>
    </w:p>
    <w:p w:rsidR="00D2461E" w:rsidRPr="00964FD3" w:rsidRDefault="00D2461E" w:rsidP="00D2461E">
      <w:pPr>
        <w:rPr>
          <w:rFonts w:ascii="Courier New" w:hAnsi="Courier New" w:cs="Courier New"/>
          <w:color w:val="548DD4" w:themeColor="text2" w:themeTint="99"/>
          <w:szCs w:val="28"/>
          <w:lang w:val="en-US"/>
        </w:rPr>
      </w:pPr>
      <w:r w:rsidRPr="009A5741">
        <w:rPr>
          <w:szCs w:val="28"/>
          <w:lang w:val="en-US"/>
        </w:rPr>
        <w:t xml:space="preserve"> </w:t>
      </w:r>
      <w:r w:rsidRPr="00964FD3">
        <w:rPr>
          <w:rFonts w:ascii="Courier New" w:hAnsi="Courier New" w:cs="Courier New"/>
          <w:color w:val="548DD4" w:themeColor="text2" w:themeTint="99"/>
          <w:szCs w:val="28"/>
          <w:lang w:val="en-US"/>
        </w:rPr>
        <w:t xml:space="preserve">int abc ; </w:t>
      </w:r>
    </w:p>
    <w:p w:rsidR="00D2461E" w:rsidRPr="00964FD3" w:rsidRDefault="00D2461E" w:rsidP="00D2461E">
      <w:pPr>
        <w:rPr>
          <w:rFonts w:ascii="Courier New" w:hAnsi="Courier New" w:cs="Courier New"/>
          <w:color w:val="548DD4" w:themeColor="text2" w:themeTint="99"/>
          <w:szCs w:val="28"/>
          <w:lang w:val="en-US"/>
        </w:rPr>
      </w:pPr>
      <w:r w:rsidRPr="00964FD3">
        <w:rPr>
          <w:rFonts w:ascii="Courier New" w:hAnsi="Courier New" w:cs="Courier New"/>
          <w:color w:val="548DD4" w:themeColor="text2" w:themeTint="99"/>
          <w:szCs w:val="28"/>
          <w:lang w:val="en-US"/>
        </w:rPr>
        <w:t xml:space="preserve">double x, y ; </w:t>
      </w:r>
    </w:p>
    <w:p w:rsidR="00D2461E" w:rsidRPr="009A5741" w:rsidRDefault="00D2461E" w:rsidP="004459C4">
      <w:pPr>
        <w:jc w:val="both"/>
        <w:rPr>
          <w:szCs w:val="28"/>
        </w:rPr>
      </w:pPr>
      <w:r w:rsidRPr="009A5741">
        <w:rPr>
          <w:szCs w:val="28"/>
        </w:rPr>
        <w:t xml:space="preserve">В переменных, декларируемых таким образом, начальное значение заранее не определено (мусор). Для того чтобы задать переменной нужное начальное значение, необходимо после имени переменной в строке декларации поставить знак равно и указать это значение. </w:t>
      </w:r>
    </w:p>
    <w:p w:rsidR="00D2461E" w:rsidRPr="009A5741" w:rsidRDefault="00D2461E" w:rsidP="004459C4">
      <w:pPr>
        <w:jc w:val="both"/>
        <w:rPr>
          <w:szCs w:val="28"/>
        </w:rPr>
      </w:pPr>
    </w:p>
    <w:p w:rsidR="00D2461E" w:rsidRPr="009A5741" w:rsidRDefault="00D2461E" w:rsidP="004459C4">
      <w:pPr>
        <w:jc w:val="both"/>
        <w:rPr>
          <w:szCs w:val="28"/>
        </w:rPr>
      </w:pPr>
      <w:r w:rsidRPr="009A5741">
        <w:rPr>
          <w:szCs w:val="28"/>
        </w:rPr>
        <w:tab/>
        <w:t xml:space="preserve">Для осуществления </w:t>
      </w:r>
      <w:r w:rsidRPr="009A5741">
        <w:rPr>
          <w:i/>
          <w:szCs w:val="28"/>
        </w:rPr>
        <w:t>обработки информации</w:t>
      </w:r>
      <w:r w:rsidRPr="009A5741">
        <w:rPr>
          <w:szCs w:val="28"/>
        </w:rPr>
        <w:t xml:space="preserve">, в программе необходимо записать предложения, содержащие наборы действий над нужными данными. Такие предложения на языке Си имеют следующую форму: </w:t>
      </w:r>
    </w:p>
    <w:p w:rsidR="00D2461E" w:rsidRPr="009A5741" w:rsidRDefault="00D2461E" w:rsidP="004459C4">
      <w:pPr>
        <w:jc w:val="both"/>
        <w:rPr>
          <w:color w:val="548DD4" w:themeColor="text2" w:themeTint="99"/>
          <w:szCs w:val="28"/>
        </w:rPr>
      </w:pPr>
      <w:r w:rsidRPr="009A5741">
        <w:rPr>
          <w:color w:val="548DD4" w:themeColor="text2" w:themeTint="99"/>
          <w:szCs w:val="28"/>
        </w:rPr>
        <w:t>имя_переменной= выражение;</w:t>
      </w:r>
    </w:p>
    <w:p w:rsidR="00D2461E" w:rsidRPr="009A5741" w:rsidRDefault="00D2461E" w:rsidP="004459C4">
      <w:pPr>
        <w:jc w:val="both"/>
        <w:rPr>
          <w:color w:val="auto"/>
          <w:szCs w:val="28"/>
        </w:rPr>
      </w:pPr>
      <w:r w:rsidRPr="009A5741">
        <w:rPr>
          <w:color w:val="auto"/>
          <w:szCs w:val="28"/>
        </w:rPr>
        <w:t>выражение – любой набор констант, переменных и функций, связанных знаками операций.</w:t>
      </w:r>
    </w:p>
    <w:p w:rsidR="00386A24" w:rsidRPr="009A5741" w:rsidRDefault="00386A24" w:rsidP="004459C4">
      <w:pPr>
        <w:jc w:val="both"/>
        <w:rPr>
          <w:color w:val="auto"/>
          <w:szCs w:val="28"/>
        </w:rPr>
      </w:pPr>
    </w:p>
    <w:p w:rsidR="00D2461E" w:rsidRPr="009A5741" w:rsidRDefault="00D2461E" w:rsidP="004459C4">
      <w:pPr>
        <w:jc w:val="both"/>
        <w:rPr>
          <w:color w:val="C00000"/>
          <w:szCs w:val="28"/>
        </w:rPr>
      </w:pPr>
      <w:r w:rsidRPr="009A5741">
        <w:rPr>
          <w:color w:val="C00000"/>
          <w:szCs w:val="28"/>
        </w:rPr>
        <w:t>! В конце каждого простого предложения в языке Си должна стоять точка с запятой, как признак окончания предложения. !</w:t>
      </w:r>
    </w:p>
    <w:p w:rsidR="009C2850" w:rsidRPr="009A5741" w:rsidRDefault="009C2850" w:rsidP="004459C4">
      <w:pPr>
        <w:jc w:val="both"/>
        <w:rPr>
          <w:color w:val="auto"/>
          <w:szCs w:val="28"/>
        </w:rPr>
      </w:pPr>
      <w:r w:rsidRPr="009A5741">
        <w:rPr>
          <w:color w:val="auto"/>
          <w:szCs w:val="28"/>
        </w:rPr>
        <w:t>В языке С точка с запятой является элементом оператора и его завершающей частью, а не разделителем операторов, как в языке Pascal.</w:t>
      </w:r>
    </w:p>
    <w:p w:rsidR="009C2850" w:rsidRPr="009A5741" w:rsidRDefault="009C2850" w:rsidP="004459C4">
      <w:pPr>
        <w:jc w:val="both"/>
        <w:rPr>
          <w:color w:val="auto"/>
          <w:szCs w:val="28"/>
        </w:rPr>
      </w:pPr>
    </w:p>
    <w:p w:rsidR="009C2850" w:rsidRPr="009A5741" w:rsidRDefault="009C2850" w:rsidP="004459C4">
      <w:pPr>
        <w:jc w:val="both"/>
        <w:rPr>
          <w:color w:val="auto"/>
          <w:szCs w:val="28"/>
        </w:rPr>
      </w:pPr>
      <w:r w:rsidRPr="009A5741">
        <w:rPr>
          <w:color w:val="auto"/>
          <w:szCs w:val="28"/>
        </w:rPr>
        <w:t>Фигурные скобки, { и }, служат для группировки объявлений и операторов в составные операторы, или блоки, синтаксически эквивалентные одному оператору. То есть несколько операторов, заключенных в фигурные скобки, рассматриваются компилятором как один оператор. Такие конструкции часто называют сложным или составным оператором. Можно также встретить понятие блок операторов, которое означает то же самое.</w:t>
      </w:r>
      <w:r w:rsidR="00576BAF">
        <w:rPr>
          <w:color w:val="auto"/>
          <w:szCs w:val="28"/>
        </w:rPr>
        <w:t xml:space="preserve"> </w:t>
      </w:r>
      <w:r w:rsidRPr="009A5741">
        <w:rPr>
          <w:color w:val="auto"/>
          <w:szCs w:val="28"/>
        </w:rPr>
        <w:t>Фигурные скобки, окружающие операторы тела функции, — это самый очевидный пример такого блока, а еще один — это скобки вокруг группы из нескольких операторов. После правой скобки, закрывающей блок, точка с запятой не ставится.</w:t>
      </w:r>
    </w:p>
    <w:p w:rsidR="00D2461E" w:rsidRPr="009A5741" w:rsidRDefault="00D2461E" w:rsidP="004459C4">
      <w:pPr>
        <w:jc w:val="both"/>
        <w:rPr>
          <w:color w:val="auto"/>
          <w:szCs w:val="28"/>
        </w:rPr>
      </w:pPr>
    </w:p>
    <w:p w:rsidR="00D2461E" w:rsidRPr="009A5741" w:rsidRDefault="00D2461E" w:rsidP="004459C4">
      <w:pPr>
        <w:jc w:val="both"/>
        <w:rPr>
          <w:color w:val="auto"/>
          <w:szCs w:val="28"/>
        </w:rPr>
      </w:pPr>
      <w:r w:rsidRPr="009A5741">
        <w:rPr>
          <w:color w:val="auto"/>
          <w:szCs w:val="28"/>
        </w:rPr>
        <w:tab/>
        <w:t>Организация ввода/вывода</w:t>
      </w:r>
    </w:p>
    <w:p w:rsidR="00D2461E" w:rsidRPr="009A5741" w:rsidRDefault="00D2461E" w:rsidP="004459C4">
      <w:pPr>
        <w:jc w:val="both"/>
        <w:rPr>
          <w:color w:val="auto"/>
          <w:szCs w:val="28"/>
        </w:rPr>
      </w:pPr>
      <w:r w:rsidRPr="009A5741">
        <w:rPr>
          <w:color w:val="auto"/>
          <w:szCs w:val="28"/>
          <w:lang w:val="en-US"/>
        </w:rPr>
        <w:t>printf</w:t>
      </w:r>
      <w:r w:rsidRPr="009A5741">
        <w:rPr>
          <w:color w:val="auto"/>
          <w:szCs w:val="28"/>
        </w:rPr>
        <w:t>(</w:t>
      </w:r>
      <w:r w:rsidR="00386A24" w:rsidRPr="009A5741">
        <w:rPr>
          <w:color w:val="auto"/>
          <w:szCs w:val="28"/>
        </w:rPr>
        <w:t>‘форматная_строка’</w:t>
      </w:r>
      <w:r w:rsidRPr="009A5741">
        <w:rPr>
          <w:color w:val="auto"/>
          <w:szCs w:val="28"/>
        </w:rPr>
        <w:t xml:space="preserve"> , спис</w:t>
      </w:r>
      <w:r w:rsidR="00386A24" w:rsidRPr="009A5741">
        <w:rPr>
          <w:color w:val="auto"/>
          <w:szCs w:val="28"/>
        </w:rPr>
        <w:t>ок_информации</w:t>
      </w:r>
      <w:r w:rsidRPr="009A5741">
        <w:rPr>
          <w:color w:val="auto"/>
          <w:szCs w:val="28"/>
        </w:rPr>
        <w:t xml:space="preserve"> )– функция осуществляет вывод на экран числовых и символьных данных в разных форматах.</w:t>
      </w:r>
    </w:p>
    <w:p w:rsidR="00D2461E" w:rsidRPr="009A5741" w:rsidRDefault="00D2461E" w:rsidP="004459C4">
      <w:pPr>
        <w:jc w:val="both"/>
        <w:rPr>
          <w:color w:val="auto"/>
          <w:szCs w:val="28"/>
        </w:rPr>
      </w:pPr>
      <w:r w:rsidRPr="009A5741">
        <w:rPr>
          <w:i/>
          <w:color w:val="auto"/>
          <w:szCs w:val="28"/>
        </w:rPr>
        <w:t>форматная_строка</w:t>
      </w:r>
      <w:r w:rsidRPr="009A5741">
        <w:rPr>
          <w:color w:val="auto"/>
          <w:szCs w:val="28"/>
        </w:rPr>
        <w:t xml:space="preserve"> - строка-литерал. В форматной строке может быть любой набор символов, который без изменения будет выведен на экран, за исключением символа %. Этот символ интерпретируется функцией, как начало задания формата вывода </w:t>
      </w:r>
      <w:r w:rsidRPr="009A5741">
        <w:rPr>
          <w:color w:val="auto"/>
          <w:szCs w:val="28"/>
        </w:rPr>
        <w:lastRenderedPageBreak/>
        <w:t xml:space="preserve">данных. С помощью формата программист указывает функции место вывода информации, а также, в каком виде, и какого типа данные выводить на экран. </w:t>
      </w:r>
    </w:p>
    <w:p w:rsidR="00D2461E" w:rsidRPr="009A5741" w:rsidRDefault="00D2461E" w:rsidP="004459C4">
      <w:pPr>
        <w:jc w:val="both"/>
        <w:rPr>
          <w:color w:val="auto"/>
          <w:szCs w:val="28"/>
        </w:rPr>
      </w:pPr>
      <w:r w:rsidRPr="009A5741">
        <w:rPr>
          <w:i/>
          <w:color w:val="auto"/>
          <w:szCs w:val="28"/>
        </w:rPr>
        <w:t>список_информации</w:t>
      </w:r>
      <w:r w:rsidRPr="009A5741">
        <w:rPr>
          <w:color w:val="auto"/>
          <w:szCs w:val="28"/>
        </w:rPr>
        <w:t xml:space="preserve"> - если в форматной строке заданы форматы вывода данных, то после форматной строки должен идти список переменных или выражений, перечисленных через запятую и их количество, а также порядок следования, должны совпадать с заданными форматами в форматной строке.</w:t>
      </w:r>
    </w:p>
    <w:p w:rsidR="00386A24" w:rsidRPr="009A5741" w:rsidRDefault="00386A24" w:rsidP="00D2461E">
      <w:pPr>
        <w:rPr>
          <w:color w:val="auto"/>
          <w:szCs w:val="28"/>
          <w:lang w:val="en-US"/>
        </w:rPr>
      </w:pPr>
      <w:r w:rsidRPr="009A5741">
        <w:rPr>
          <w:noProof/>
          <w:color w:val="auto"/>
          <w:szCs w:val="28"/>
          <w:lang w:eastAsia="ru-RU"/>
        </w:rPr>
        <w:drawing>
          <wp:inline distT="0" distB="0" distL="0" distR="0">
            <wp:extent cx="5876925" cy="7620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2827" t="46124" r="6681" b="37179"/>
                    <a:stretch>
                      <a:fillRect/>
                    </a:stretch>
                  </pic:blipFill>
                  <pic:spPr bwMode="auto">
                    <a:xfrm>
                      <a:off x="0" y="0"/>
                      <a:ext cx="5876925" cy="762000"/>
                    </a:xfrm>
                    <a:prstGeom prst="rect">
                      <a:avLst/>
                    </a:prstGeom>
                    <a:noFill/>
                    <a:ln w="9525">
                      <a:noFill/>
                      <a:miter lim="800000"/>
                      <a:headEnd/>
                      <a:tailEnd/>
                    </a:ln>
                  </pic:spPr>
                </pic:pic>
              </a:graphicData>
            </a:graphic>
          </wp:inline>
        </w:drawing>
      </w:r>
    </w:p>
    <w:p w:rsidR="009C2850" w:rsidRPr="009A5741" w:rsidRDefault="009C2850" w:rsidP="009C2850">
      <w:pPr>
        <w:rPr>
          <w:color w:val="auto"/>
          <w:szCs w:val="28"/>
          <w:lang w:val="en-US"/>
        </w:rPr>
      </w:pPr>
    </w:p>
    <w:p w:rsidR="009C2850" w:rsidRPr="009A5741" w:rsidRDefault="009C2850" w:rsidP="009C2850">
      <w:pPr>
        <w:rPr>
          <w:color w:val="auto"/>
          <w:szCs w:val="28"/>
        </w:rPr>
      </w:pPr>
      <w:r w:rsidRPr="009A5741">
        <w:rPr>
          <w:color w:val="auto"/>
          <w:szCs w:val="28"/>
        </w:rPr>
        <w:t xml:space="preserve">Ниже показаны примеры использования функции </w:t>
      </w:r>
      <w:r w:rsidRPr="009A5741">
        <w:rPr>
          <w:color w:val="auto"/>
          <w:szCs w:val="28"/>
          <w:lang w:val="en-US"/>
        </w:rPr>
        <w:t>printf</w:t>
      </w:r>
      <w:r w:rsidRPr="009A5741">
        <w:rPr>
          <w:color w:val="auto"/>
          <w:szCs w:val="28"/>
        </w:rPr>
        <w:t xml:space="preserve">. </w:t>
      </w:r>
    </w:p>
    <w:p w:rsidR="009C2850" w:rsidRPr="009A5741" w:rsidRDefault="009C2850" w:rsidP="009C2850">
      <w:pPr>
        <w:rPr>
          <w:color w:val="7F7F7F" w:themeColor="text1" w:themeTint="80"/>
          <w:szCs w:val="28"/>
        </w:rPr>
      </w:pPr>
      <w:r w:rsidRPr="009A5741">
        <w:rPr>
          <w:color w:val="7F7F7F" w:themeColor="text1" w:themeTint="80"/>
          <w:szCs w:val="28"/>
        </w:rPr>
        <w:t>// вывод строки без указания форматов</w:t>
      </w:r>
    </w:p>
    <w:p w:rsidR="009C2850" w:rsidRPr="009A5741" w:rsidRDefault="009C2850" w:rsidP="009C2850">
      <w:pPr>
        <w:rPr>
          <w:color w:val="548DD4" w:themeColor="text2" w:themeTint="99"/>
          <w:szCs w:val="28"/>
        </w:rPr>
      </w:pPr>
      <w:r w:rsidRPr="009A5741">
        <w:rPr>
          <w:color w:val="548DD4" w:themeColor="text2" w:themeTint="99"/>
          <w:szCs w:val="28"/>
          <w:lang w:val="en-US"/>
        </w:rPr>
        <w:t>printf</w:t>
      </w:r>
      <w:r w:rsidRPr="009A5741">
        <w:rPr>
          <w:color w:val="548DD4" w:themeColor="text2" w:themeTint="99"/>
          <w:szCs w:val="28"/>
        </w:rPr>
        <w:t>("</w:t>
      </w:r>
      <w:r w:rsidRPr="009A5741">
        <w:rPr>
          <w:color w:val="548DD4" w:themeColor="text2" w:themeTint="99"/>
          <w:szCs w:val="28"/>
          <w:lang w:val="en-US"/>
        </w:rPr>
        <w:t>Hello</w:t>
      </w:r>
      <w:r w:rsidRPr="009A5741">
        <w:rPr>
          <w:color w:val="548DD4" w:themeColor="text2" w:themeTint="99"/>
          <w:szCs w:val="28"/>
        </w:rPr>
        <w:t xml:space="preserve"> </w:t>
      </w:r>
      <w:r w:rsidRPr="009A5741">
        <w:rPr>
          <w:color w:val="548DD4" w:themeColor="text2" w:themeTint="99"/>
          <w:szCs w:val="28"/>
          <w:lang w:val="en-US"/>
        </w:rPr>
        <w:t>World</w:t>
      </w:r>
      <w:r w:rsidRPr="009A5741">
        <w:rPr>
          <w:color w:val="548DD4" w:themeColor="text2" w:themeTint="99"/>
          <w:szCs w:val="28"/>
        </w:rPr>
        <w:t>\</w:t>
      </w:r>
      <w:r w:rsidRPr="009A5741">
        <w:rPr>
          <w:color w:val="548DD4" w:themeColor="text2" w:themeTint="99"/>
          <w:szCs w:val="28"/>
          <w:lang w:val="en-US"/>
        </w:rPr>
        <w:t>n</w:t>
      </w:r>
      <w:r w:rsidRPr="009A5741">
        <w:rPr>
          <w:color w:val="548DD4" w:themeColor="text2" w:themeTint="99"/>
          <w:szCs w:val="28"/>
        </w:rPr>
        <w:t xml:space="preserve">") ; </w:t>
      </w:r>
    </w:p>
    <w:p w:rsidR="009C2850" w:rsidRPr="009A5741" w:rsidRDefault="009C2850" w:rsidP="009C2850">
      <w:pPr>
        <w:rPr>
          <w:color w:val="7F7F7F" w:themeColor="text1" w:themeTint="80"/>
          <w:szCs w:val="28"/>
        </w:rPr>
      </w:pPr>
      <w:r w:rsidRPr="009A5741">
        <w:rPr>
          <w:color w:val="7F7F7F" w:themeColor="text1" w:themeTint="80"/>
          <w:szCs w:val="28"/>
        </w:rPr>
        <w:t>// вывод значения одной переменной</w:t>
      </w:r>
      <w:r w:rsidRPr="009A5741">
        <w:rPr>
          <w:color w:val="7F7F7F" w:themeColor="text1" w:themeTint="80"/>
          <w:szCs w:val="28"/>
          <w:lang w:val="en-US"/>
        </w:rPr>
        <w:t>a</w:t>
      </w:r>
      <w:r w:rsidRPr="009A5741">
        <w:rPr>
          <w:color w:val="7F7F7F" w:themeColor="text1" w:themeTint="80"/>
          <w:szCs w:val="28"/>
        </w:rPr>
        <w:t xml:space="preserve"> типа </w:t>
      </w:r>
      <w:r w:rsidRPr="009A5741">
        <w:rPr>
          <w:color w:val="7F7F7F" w:themeColor="text1" w:themeTint="80"/>
          <w:szCs w:val="28"/>
          <w:lang w:val="en-US"/>
        </w:rPr>
        <w:t>float</w:t>
      </w:r>
      <w:r w:rsidRPr="009A5741">
        <w:rPr>
          <w:color w:val="7F7F7F" w:themeColor="text1" w:themeTint="80"/>
          <w:szCs w:val="28"/>
        </w:rPr>
        <w:t xml:space="preserve"> </w:t>
      </w:r>
    </w:p>
    <w:p w:rsidR="009C2850" w:rsidRPr="009A5741" w:rsidRDefault="009C2850" w:rsidP="009C2850">
      <w:pPr>
        <w:rPr>
          <w:color w:val="548DD4" w:themeColor="text2" w:themeTint="99"/>
          <w:szCs w:val="28"/>
        </w:rPr>
      </w:pPr>
      <w:r w:rsidRPr="009A5741">
        <w:rPr>
          <w:color w:val="548DD4" w:themeColor="text2" w:themeTint="99"/>
          <w:szCs w:val="28"/>
          <w:lang w:val="en-US"/>
        </w:rPr>
        <w:t>printf</w:t>
      </w:r>
      <w:r w:rsidRPr="009A5741">
        <w:rPr>
          <w:color w:val="548DD4" w:themeColor="text2" w:themeTint="99"/>
          <w:szCs w:val="28"/>
        </w:rPr>
        <w:t xml:space="preserve"> ("Сторона квадрата равна %</w:t>
      </w:r>
      <w:r w:rsidRPr="009A5741">
        <w:rPr>
          <w:color w:val="548DD4" w:themeColor="text2" w:themeTint="99"/>
          <w:szCs w:val="28"/>
          <w:lang w:val="en-US"/>
        </w:rPr>
        <w:t>f</w:t>
      </w:r>
      <w:r w:rsidRPr="009A5741">
        <w:rPr>
          <w:color w:val="548DD4" w:themeColor="text2" w:themeTint="99"/>
          <w:szCs w:val="28"/>
        </w:rPr>
        <w:t xml:space="preserve"> см.\</w:t>
      </w:r>
      <w:r w:rsidRPr="009A5741">
        <w:rPr>
          <w:color w:val="548DD4" w:themeColor="text2" w:themeTint="99"/>
          <w:szCs w:val="28"/>
          <w:lang w:val="en-US"/>
        </w:rPr>
        <w:t>n</w:t>
      </w:r>
      <w:r w:rsidRPr="009A5741">
        <w:rPr>
          <w:color w:val="548DD4" w:themeColor="text2" w:themeTint="99"/>
          <w:szCs w:val="28"/>
        </w:rPr>
        <w:t xml:space="preserve">", </w:t>
      </w:r>
      <w:r w:rsidRPr="009A5741">
        <w:rPr>
          <w:color w:val="548DD4" w:themeColor="text2" w:themeTint="99"/>
          <w:szCs w:val="28"/>
          <w:lang w:val="en-US"/>
        </w:rPr>
        <w:t>a</w:t>
      </w:r>
      <w:r w:rsidRPr="009A5741">
        <w:rPr>
          <w:color w:val="548DD4" w:themeColor="text2" w:themeTint="99"/>
          <w:szCs w:val="28"/>
        </w:rPr>
        <w:t xml:space="preserve">) ; </w:t>
      </w:r>
    </w:p>
    <w:p w:rsidR="009C2850" w:rsidRPr="009A5741" w:rsidRDefault="009C2850" w:rsidP="009C2850">
      <w:pPr>
        <w:rPr>
          <w:color w:val="7F7F7F" w:themeColor="text1" w:themeTint="80"/>
          <w:szCs w:val="28"/>
        </w:rPr>
      </w:pPr>
      <w:r w:rsidRPr="009A5741">
        <w:rPr>
          <w:color w:val="7F7F7F" w:themeColor="text1" w:themeTint="80"/>
          <w:szCs w:val="28"/>
        </w:rPr>
        <w:t>// вывод значения двух переменных</w:t>
      </w:r>
      <w:r w:rsidRPr="009A5741">
        <w:rPr>
          <w:color w:val="7F7F7F" w:themeColor="text1" w:themeTint="80"/>
          <w:szCs w:val="28"/>
          <w:lang w:val="en-US"/>
        </w:rPr>
        <w:t>s</w:t>
      </w:r>
      <w:r w:rsidRPr="009A5741">
        <w:rPr>
          <w:color w:val="7F7F7F" w:themeColor="text1" w:themeTint="80"/>
          <w:szCs w:val="28"/>
        </w:rPr>
        <w:t xml:space="preserve"> и</w:t>
      </w:r>
      <w:r w:rsidRPr="009A5741">
        <w:rPr>
          <w:color w:val="7F7F7F" w:themeColor="text1" w:themeTint="80"/>
          <w:szCs w:val="28"/>
          <w:lang w:val="en-US"/>
        </w:rPr>
        <w:t>p</w:t>
      </w:r>
      <w:r w:rsidRPr="009A5741">
        <w:rPr>
          <w:color w:val="7F7F7F" w:themeColor="text1" w:themeTint="80"/>
          <w:szCs w:val="28"/>
        </w:rPr>
        <w:t xml:space="preserve"> типа </w:t>
      </w:r>
      <w:r w:rsidRPr="009A5741">
        <w:rPr>
          <w:color w:val="7F7F7F" w:themeColor="text1" w:themeTint="80"/>
          <w:szCs w:val="28"/>
          <w:lang w:val="en-US"/>
        </w:rPr>
        <w:t>double</w:t>
      </w:r>
      <w:r w:rsidRPr="009A5741">
        <w:rPr>
          <w:color w:val="7F7F7F" w:themeColor="text1" w:themeTint="80"/>
          <w:szCs w:val="28"/>
        </w:rPr>
        <w:t xml:space="preserve"> </w:t>
      </w:r>
    </w:p>
    <w:p w:rsidR="009C2850" w:rsidRPr="009A5741" w:rsidRDefault="009C2850" w:rsidP="009C2850">
      <w:pPr>
        <w:rPr>
          <w:color w:val="548DD4" w:themeColor="text2" w:themeTint="99"/>
          <w:szCs w:val="28"/>
        </w:rPr>
      </w:pPr>
      <w:r w:rsidRPr="009A5741">
        <w:rPr>
          <w:color w:val="548DD4" w:themeColor="text2" w:themeTint="99"/>
          <w:szCs w:val="28"/>
          <w:lang w:val="en-US"/>
        </w:rPr>
        <w:t>printf</w:t>
      </w:r>
      <w:r w:rsidRPr="009A5741">
        <w:rPr>
          <w:color w:val="548DD4" w:themeColor="text2" w:themeTint="99"/>
          <w:szCs w:val="28"/>
        </w:rPr>
        <w:t>("Площадь равна %</w:t>
      </w:r>
      <w:r w:rsidRPr="009A5741">
        <w:rPr>
          <w:color w:val="548DD4" w:themeColor="text2" w:themeTint="99"/>
          <w:szCs w:val="28"/>
          <w:lang w:val="en-US"/>
        </w:rPr>
        <w:t>lf</w:t>
      </w:r>
      <w:r w:rsidRPr="009A5741">
        <w:rPr>
          <w:color w:val="548DD4" w:themeColor="text2" w:themeTint="99"/>
          <w:szCs w:val="28"/>
        </w:rPr>
        <w:t xml:space="preserve"> см. кв., периметр равен%</w:t>
      </w:r>
      <w:r w:rsidRPr="009A5741">
        <w:rPr>
          <w:color w:val="548DD4" w:themeColor="text2" w:themeTint="99"/>
          <w:szCs w:val="28"/>
          <w:lang w:val="en-US"/>
        </w:rPr>
        <w:t>lf</w:t>
      </w:r>
      <w:r w:rsidRPr="009A5741">
        <w:rPr>
          <w:color w:val="548DD4" w:themeColor="text2" w:themeTint="99"/>
          <w:szCs w:val="28"/>
        </w:rPr>
        <w:t xml:space="preserve"> см.\</w:t>
      </w:r>
      <w:r w:rsidRPr="009A5741">
        <w:rPr>
          <w:color w:val="548DD4" w:themeColor="text2" w:themeTint="99"/>
          <w:szCs w:val="28"/>
          <w:lang w:val="en-US"/>
        </w:rPr>
        <w:t>n</w:t>
      </w:r>
      <w:r w:rsidRPr="009A5741">
        <w:rPr>
          <w:color w:val="548DD4" w:themeColor="text2" w:themeTint="99"/>
          <w:szCs w:val="28"/>
        </w:rPr>
        <w:t xml:space="preserve">", </w:t>
      </w:r>
    </w:p>
    <w:p w:rsidR="009C2850" w:rsidRPr="009A5741" w:rsidRDefault="009C2850" w:rsidP="009C2850">
      <w:pPr>
        <w:rPr>
          <w:color w:val="548DD4" w:themeColor="text2" w:themeTint="99"/>
          <w:szCs w:val="28"/>
        </w:rPr>
      </w:pPr>
      <w:r w:rsidRPr="009A5741">
        <w:rPr>
          <w:color w:val="548DD4" w:themeColor="text2" w:themeTint="99"/>
          <w:szCs w:val="28"/>
          <w:lang w:val="en-US"/>
        </w:rPr>
        <w:t>s</w:t>
      </w:r>
      <w:r w:rsidRPr="009A5741">
        <w:rPr>
          <w:color w:val="548DD4" w:themeColor="text2" w:themeTint="99"/>
          <w:szCs w:val="28"/>
        </w:rPr>
        <w:t xml:space="preserve">, </w:t>
      </w:r>
      <w:r w:rsidRPr="009A5741">
        <w:rPr>
          <w:color w:val="548DD4" w:themeColor="text2" w:themeTint="99"/>
          <w:szCs w:val="28"/>
          <w:lang w:val="en-US"/>
        </w:rPr>
        <w:t>p</w:t>
      </w:r>
      <w:r w:rsidRPr="009A5741">
        <w:rPr>
          <w:color w:val="548DD4" w:themeColor="text2" w:themeTint="99"/>
          <w:szCs w:val="28"/>
        </w:rPr>
        <w:t>) ;</w:t>
      </w:r>
    </w:p>
    <w:p w:rsidR="009C2850" w:rsidRPr="009A5741" w:rsidRDefault="009C2850" w:rsidP="009C2850">
      <w:pPr>
        <w:rPr>
          <w:color w:val="auto"/>
          <w:szCs w:val="28"/>
        </w:rPr>
      </w:pPr>
    </w:p>
    <w:p w:rsidR="009C2850" w:rsidRPr="009A5741" w:rsidRDefault="009C2850" w:rsidP="004459C4">
      <w:pPr>
        <w:jc w:val="both"/>
        <w:rPr>
          <w:color w:val="auto"/>
          <w:szCs w:val="28"/>
        </w:rPr>
      </w:pPr>
      <w:r w:rsidRPr="009A5741">
        <w:rPr>
          <w:color w:val="auto"/>
          <w:szCs w:val="28"/>
        </w:rPr>
        <w:tab/>
      </w:r>
      <w:r w:rsidRPr="009A5741">
        <w:rPr>
          <w:color w:val="auto"/>
          <w:szCs w:val="28"/>
          <w:lang w:val="en-US"/>
        </w:rPr>
        <w:t>A</w:t>
      </w:r>
      <w:r w:rsidRPr="009A5741">
        <w:rPr>
          <w:color w:val="auto"/>
          <w:szCs w:val="28"/>
        </w:rPr>
        <w:t>рифметические операции</w:t>
      </w:r>
    </w:p>
    <w:p w:rsidR="009C2850" w:rsidRPr="009A5741" w:rsidRDefault="009C2850" w:rsidP="004459C4">
      <w:pPr>
        <w:jc w:val="both"/>
        <w:rPr>
          <w:color w:val="auto"/>
          <w:szCs w:val="28"/>
        </w:rPr>
      </w:pPr>
      <w:r w:rsidRPr="009A5741">
        <w:rPr>
          <w:color w:val="auto"/>
          <w:szCs w:val="28"/>
        </w:rPr>
        <w:t>+  сложение двух операндов;</w:t>
      </w:r>
    </w:p>
    <w:p w:rsidR="009C2850" w:rsidRPr="009A5741" w:rsidRDefault="009C2850" w:rsidP="004459C4">
      <w:pPr>
        <w:jc w:val="both"/>
        <w:rPr>
          <w:color w:val="auto"/>
          <w:szCs w:val="28"/>
        </w:rPr>
      </w:pPr>
      <w:r w:rsidRPr="009A5741">
        <w:rPr>
          <w:color w:val="auto"/>
          <w:szCs w:val="28"/>
        </w:rPr>
        <w:t xml:space="preserve">-  вычитание второго операнда из первого; </w:t>
      </w:r>
    </w:p>
    <w:p w:rsidR="009C2850" w:rsidRPr="009A5741" w:rsidRDefault="009C2850" w:rsidP="004459C4">
      <w:pPr>
        <w:jc w:val="both"/>
        <w:rPr>
          <w:color w:val="auto"/>
          <w:szCs w:val="28"/>
        </w:rPr>
      </w:pPr>
      <w:r w:rsidRPr="009A5741">
        <w:rPr>
          <w:color w:val="auto"/>
          <w:szCs w:val="28"/>
        </w:rPr>
        <w:t>*  умножение двух операндов;</w:t>
      </w:r>
    </w:p>
    <w:p w:rsidR="009C2850" w:rsidRPr="009A5741" w:rsidRDefault="009C2850" w:rsidP="004459C4">
      <w:pPr>
        <w:jc w:val="both"/>
        <w:rPr>
          <w:color w:val="auto"/>
          <w:szCs w:val="28"/>
        </w:rPr>
      </w:pPr>
      <w:r w:rsidRPr="009A5741">
        <w:rPr>
          <w:color w:val="auto"/>
          <w:szCs w:val="28"/>
        </w:rPr>
        <w:t xml:space="preserve">/  деление первого операнда на второй; </w:t>
      </w:r>
    </w:p>
    <w:p w:rsidR="009C2850" w:rsidRPr="009A5741" w:rsidRDefault="009C2850" w:rsidP="004459C4">
      <w:pPr>
        <w:jc w:val="both"/>
        <w:rPr>
          <w:color w:val="auto"/>
          <w:szCs w:val="28"/>
        </w:rPr>
      </w:pPr>
      <w:r w:rsidRPr="009A5741">
        <w:rPr>
          <w:color w:val="auto"/>
          <w:szCs w:val="28"/>
        </w:rPr>
        <w:t>%  остаток от деления целых чисел;</w:t>
      </w:r>
    </w:p>
    <w:p w:rsidR="009C2850" w:rsidRPr="009A5741" w:rsidRDefault="009C2850" w:rsidP="004459C4">
      <w:pPr>
        <w:jc w:val="both"/>
        <w:rPr>
          <w:color w:val="auto"/>
          <w:szCs w:val="28"/>
        </w:rPr>
      </w:pPr>
      <w:r w:rsidRPr="009A5741">
        <w:rPr>
          <w:color w:val="auto"/>
          <w:szCs w:val="28"/>
        </w:rPr>
        <w:t xml:space="preserve">++ инкремент, или увеличение переменной на единицу; </w:t>
      </w:r>
    </w:p>
    <w:p w:rsidR="009C2850" w:rsidRPr="009A5741" w:rsidRDefault="009C2850" w:rsidP="004459C4">
      <w:pPr>
        <w:jc w:val="both"/>
        <w:rPr>
          <w:color w:val="auto"/>
          <w:szCs w:val="28"/>
        </w:rPr>
      </w:pPr>
      <w:r w:rsidRPr="009A5741">
        <w:rPr>
          <w:color w:val="auto"/>
          <w:szCs w:val="28"/>
        </w:rPr>
        <w:t>-- декремент, или уменьшение переменной на единицу.</w:t>
      </w:r>
    </w:p>
    <w:p w:rsidR="009C2850" w:rsidRPr="009A5741" w:rsidRDefault="009C2850" w:rsidP="004459C4">
      <w:pPr>
        <w:jc w:val="both"/>
        <w:rPr>
          <w:color w:val="auto"/>
          <w:szCs w:val="28"/>
        </w:rPr>
      </w:pPr>
      <w:r w:rsidRPr="009A5741">
        <w:rPr>
          <w:color w:val="auto"/>
          <w:szCs w:val="28"/>
        </w:rPr>
        <w:tab/>
      </w:r>
    </w:p>
    <w:p w:rsidR="009C2850" w:rsidRPr="009A5741" w:rsidRDefault="009C2850" w:rsidP="004459C4">
      <w:pPr>
        <w:jc w:val="both"/>
        <w:rPr>
          <w:color w:val="auto"/>
          <w:szCs w:val="28"/>
        </w:rPr>
      </w:pPr>
      <w:r w:rsidRPr="009A5741">
        <w:rPr>
          <w:color w:val="auto"/>
          <w:szCs w:val="28"/>
        </w:rPr>
        <w:tab/>
        <w:t>Операции отношений и логические операции</w:t>
      </w:r>
    </w:p>
    <w:p w:rsidR="009C2850" w:rsidRPr="009A5741" w:rsidRDefault="009C2850" w:rsidP="004459C4">
      <w:pPr>
        <w:jc w:val="both"/>
        <w:rPr>
          <w:color w:val="auto"/>
          <w:szCs w:val="28"/>
        </w:rPr>
      </w:pPr>
      <w:r w:rsidRPr="009A5741">
        <w:rPr>
          <w:color w:val="auto"/>
          <w:szCs w:val="28"/>
        </w:rPr>
        <w:t>&lt;  меньше;</w:t>
      </w:r>
    </w:p>
    <w:p w:rsidR="009C2850" w:rsidRPr="009A5741" w:rsidRDefault="009C2850" w:rsidP="004459C4">
      <w:pPr>
        <w:jc w:val="both"/>
        <w:rPr>
          <w:color w:val="auto"/>
          <w:szCs w:val="28"/>
        </w:rPr>
      </w:pPr>
      <w:r w:rsidRPr="009A5741">
        <w:rPr>
          <w:color w:val="auto"/>
          <w:szCs w:val="28"/>
        </w:rPr>
        <w:t xml:space="preserve">&gt;  больше; </w:t>
      </w:r>
    </w:p>
    <w:p w:rsidR="009C2850" w:rsidRPr="009A5741" w:rsidRDefault="009C2850" w:rsidP="004459C4">
      <w:pPr>
        <w:jc w:val="both"/>
        <w:rPr>
          <w:color w:val="auto"/>
          <w:szCs w:val="28"/>
        </w:rPr>
      </w:pPr>
      <w:r w:rsidRPr="009A5741">
        <w:rPr>
          <w:color w:val="auto"/>
          <w:szCs w:val="28"/>
        </w:rPr>
        <w:t xml:space="preserve">&lt;= меньше или равно; </w:t>
      </w:r>
    </w:p>
    <w:p w:rsidR="009C2850" w:rsidRPr="009A5741" w:rsidRDefault="009C2850" w:rsidP="004459C4">
      <w:pPr>
        <w:jc w:val="both"/>
        <w:rPr>
          <w:color w:val="auto"/>
          <w:szCs w:val="28"/>
        </w:rPr>
      </w:pPr>
      <w:r w:rsidRPr="009A5741">
        <w:rPr>
          <w:color w:val="auto"/>
          <w:szCs w:val="28"/>
        </w:rPr>
        <w:t>&gt;= больше или равно;</w:t>
      </w:r>
    </w:p>
    <w:p w:rsidR="009C2850" w:rsidRPr="009A5741" w:rsidRDefault="009C2850" w:rsidP="004459C4">
      <w:pPr>
        <w:jc w:val="both"/>
        <w:rPr>
          <w:color w:val="auto"/>
          <w:szCs w:val="28"/>
        </w:rPr>
      </w:pPr>
      <w:r w:rsidRPr="009A5741">
        <w:rPr>
          <w:color w:val="auto"/>
          <w:szCs w:val="28"/>
        </w:rPr>
        <w:t>== равно;</w:t>
      </w:r>
    </w:p>
    <w:p w:rsidR="009C2850" w:rsidRPr="009A5741" w:rsidRDefault="009C2850" w:rsidP="004459C4">
      <w:pPr>
        <w:jc w:val="both"/>
        <w:rPr>
          <w:color w:val="auto"/>
          <w:szCs w:val="28"/>
        </w:rPr>
      </w:pPr>
      <w:r w:rsidRPr="009A5741">
        <w:rPr>
          <w:color w:val="auto"/>
          <w:szCs w:val="28"/>
        </w:rPr>
        <w:t>!= не равно;</w:t>
      </w:r>
    </w:p>
    <w:p w:rsidR="00576BAF" w:rsidRDefault="009C2850" w:rsidP="004459C4">
      <w:pPr>
        <w:jc w:val="both"/>
        <w:rPr>
          <w:color w:val="auto"/>
          <w:szCs w:val="28"/>
        </w:rPr>
      </w:pPr>
      <w:r w:rsidRPr="009A5741">
        <w:rPr>
          <w:color w:val="auto"/>
          <w:szCs w:val="28"/>
        </w:rPr>
        <w:t>&amp;&amp;- логическое И.</w:t>
      </w:r>
    </w:p>
    <w:p w:rsidR="009C2850" w:rsidRPr="009A5741" w:rsidRDefault="009C2850" w:rsidP="004459C4">
      <w:pPr>
        <w:jc w:val="both"/>
        <w:rPr>
          <w:color w:val="auto"/>
          <w:szCs w:val="28"/>
        </w:rPr>
      </w:pPr>
      <w:r w:rsidRPr="009A5741">
        <w:rPr>
          <w:color w:val="auto"/>
          <w:szCs w:val="28"/>
        </w:rPr>
        <w:t xml:space="preserve"> ||- логическое ИЛИ. </w:t>
      </w:r>
    </w:p>
    <w:p w:rsidR="00386A24" w:rsidRPr="009A5741" w:rsidRDefault="00386A24" w:rsidP="004459C4">
      <w:pPr>
        <w:jc w:val="both"/>
        <w:rPr>
          <w:color w:val="auto"/>
          <w:szCs w:val="28"/>
        </w:rPr>
      </w:pPr>
    </w:p>
    <w:p w:rsidR="00260646" w:rsidRDefault="00386A24" w:rsidP="004459C4">
      <w:pPr>
        <w:jc w:val="both"/>
        <w:rPr>
          <w:szCs w:val="28"/>
        </w:rPr>
      </w:pPr>
      <w:r w:rsidRPr="009A5741">
        <w:rPr>
          <w:szCs w:val="28"/>
        </w:rPr>
        <w:tab/>
      </w:r>
    </w:p>
    <w:p w:rsidR="00D2461E" w:rsidRPr="009A5741" w:rsidRDefault="00260646" w:rsidP="004459C4">
      <w:pPr>
        <w:jc w:val="both"/>
        <w:rPr>
          <w:szCs w:val="28"/>
        </w:rPr>
      </w:pPr>
      <w:r>
        <w:rPr>
          <w:szCs w:val="28"/>
        </w:rPr>
        <w:lastRenderedPageBreak/>
        <w:tab/>
      </w:r>
      <w:r>
        <w:rPr>
          <w:szCs w:val="28"/>
        </w:rPr>
        <w:tab/>
      </w:r>
      <w:r>
        <w:rPr>
          <w:szCs w:val="28"/>
        </w:rPr>
        <w:tab/>
      </w:r>
      <w:r w:rsidR="00386A24" w:rsidRPr="009A5741">
        <w:rPr>
          <w:szCs w:val="28"/>
        </w:rPr>
        <w:t xml:space="preserve">Операторы: </w:t>
      </w:r>
    </w:p>
    <w:p w:rsidR="00386A24" w:rsidRPr="009A5741" w:rsidRDefault="00386A24" w:rsidP="00D2461E">
      <w:pPr>
        <w:rPr>
          <w:szCs w:val="28"/>
        </w:rPr>
      </w:pPr>
      <w:r w:rsidRPr="009A5741">
        <w:rPr>
          <w:szCs w:val="28"/>
        </w:rPr>
        <w:tab/>
        <w:t>Ветвление.</w:t>
      </w:r>
    </w:p>
    <w:p w:rsidR="00386A24" w:rsidRPr="009A5741" w:rsidRDefault="00386A24" w:rsidP="004459C4">
      <w:pPr>
        <w:jc w:val="both"/>
        <w:rPr>
          <w:szCs w:val="28"/>
        </w:rPr>
      </w:pPr>
      <w:r w:rsidRPr="009A5741">
        <w:rPr>
          <w:szCs w:val="28"/>
        </w:rPr>
        <w:t xml:space="preserve">Оператор </w:t>
      </w:r>
      <w:r w:rsidRPr="009A5741">
        <w:rPr>
          <w:i/>
          <w:szCs w:val="28"/>
        </w:rPr>
        <w:t>if-else</w:t>
      </w:r>
      <w:r w:rsidRPr="009A5741">
        <w:rPr>
          <w:szCs w:val="28"/>
        </w:rPr>
        <w:t xml:space="preserve"> выражает процесс принятия альтернативных решений. Его формальный синтаксис таков:</w:t>
      </w:r>
    </w:p>
    <w:p w:rsidR="00F46D7F" w:rsidRPr="009A5741" w:rsidRDefault="00F46D7F" w:rsidP="00386A24">
      <w:pPr>
        <w:rPr>
          <w:szCs w:val="28"/>
        </w:rPr>
      </w:pPr>
    </w:p>
    <w:p w:rsidR="00386A24" w:rsidRPr="00964FD3" w:rsidRDefault="00386A24" w:rsidP="00386A24">
      <w:pPr>
        <w:rPr>
          <w:rFonts w:ascii="Courier New" w:hAnsi="Courier New" w:cs="Courier New"/>
          <w:szCs w:val="28"/>
        </w:rPr>
      </w:pPr>
      <w:r w:rsidRPr="00964FD3">
        <w:rPr>
          <w:rFonts w:ascii="Courier New" w:hAnsi="Courier New" w:cs="Courier New"/>
          <w:szCs w:val="28"/>
        </w:rPr>
        <w:t xml:space="preserve">if (выражение) оператор1 </w:t>
      </w:r>
    </w:p>
    <w:p w:rsidR="00386A24" w:rsidRPr="00964FD3" w:rsidRDefault="00386A24" w:rsidP="00386A24">
      <w:pPr>
        <w:rPr>
          <w:rFonts w:ascii="Courier New" w:hAnsi="Courier New" w:cs="Courier New"/>
          <w:szCs w:val="28"/>
        </w:rPr>
      </w:pPr>
      <w:r w:rsidRPr="00964FD3">
        <w:rPr>
          <w:rFonts w:ascii="Courier New" w:hAnsi="Courier New" w:cs="Courier New"/>
          <w:szCs w:val="28"/>
        </w:rPr>
        <w:t>else           оператор2</w:t>
      </w:r>
    </w:p>
    <w:p w:rsidR="00F46D7F" w:rsidRPr="009A5741" w:rsidRDefault="00F46D7F" w:rsidP="00386A24">
      <w:pPr>
        <w:rPr>
          <w:szCs w:val="28"/>
        </w:rPr>
      </w:pPr>
    </w:p>
    <w:p w:rsidR="00386A24" w:rsidRPr="009A5741" w:rsidRDefault="00386A24" w:rsidP="004459C4">
      <w:pPr>
        <w:jc w:val="both"/>
        <w:rPr>
          <w:szCs w:val="28"/>
        </w:rPr>
      </w:pPr>
      <w:r w:rsidRPr="009A5741">
        <w:rPr>
          <w:szCs w:val="28"/>
        </w:rPr>
        <w:t>Часть, начинающаяся со слова else, необязательна. Условный оператор в котором отсутствует часть else называется сокращенным, а условный оператор, в котором присутствует часть else – полным.</w:t>
      </w:r>
    </w:p>
    <w:p w:rsidR="00885615" w:rsidRPr="009A5741" w:rsidRDefault="00F46D7F" w:rsidP="00386A24">
      <w:pPr>
        <w:rPr>
          <w:szCs w:val="28"/>
        </w:rPr>
      </w:pPr>
      <w:r w:rsidRPr="009A5741">
        <w:rPr>
          <w:szCs w:val="28"/>
        </w:rPr>
        <w:tab/>
      </w:r>
    </w:p>
    <w:p w:rsidR="00F46D7F" w:rsidRPr="009A5741" w:rsidRDefault="00885615" w:rsidP="00386A24">
      <w:pPr>
        <w:rPr>
          <w:szCs w:val="28"/>
        </w:rPr>
      </w:pPr>
      <w:r w:rsidRPr="009A5741">
        <w:rPr>
          <w:szCs w:val="28"/>
        </w:rPr>
        <w:tab/>
      </w:r>
      <w:r w:rsidR="00F46D7F" w:rsidRPr="009A5741">
        <w:rPr>
          <w:szCs w:val="28"/>
        </w:rPr>
        <w:t>Циклы.</w:t>
      </w:r>
    </w:p>
    <w:p w:rsidR="00F46D7F" w:rsidRPr="009A5741" w:rsidRDefault="00885615" w:rsidP="004459C4">
      <w:pPr>
        <w:jc w:val="both"/>
        <w:rPr>
          <w:szCs w:val="28"/>
        </w:rPr>
      </w:pPr>
      <w:r w:rsidRPr="009A5741">
        <w:rPr>
          <w:szCs w:val="28"/>
        </w:rPr>
        <w:tab/>
      </w:r>
      <w:r w:rsidR="00F46D7F" w:rsidRPr="009A5741">
        <w:rPr>
          <w:szCs w:val="28"/>
        </w:rPr>
        <w:t>Счетный оператор цикла for</w:t>
      </w:r>
    </w:p>
    <w:p w:rsidR="00F46D7F" w:rsidRPr="009A5741" w:rsidRDefault="00F46D7F" w:rsidP="004459C4">
      <w:pPr>
        <w:jc w:val="both"/>
        <w:rPr>
          <w:szCs w:val="28"/>
        </w:rPr>
      </w:pPr>
      <w:r w:rsidRPr="009A5741">
        <w:rPr>
          <w:szCs w:val="28"/>
        </w:rPr>
        <w:t xml:space="preserve">Первый оператор цикла в Си </w:t>
      </w:r>
      <w:r w:rsidRPr="009A5741">
        <w:rPr>
          <w:i/>
          <w:szCs w:val="28"/>
        </w:rPr>
        <w:t>for</w:t>
      </w:r>
      <w:r w:rsidRPr="009A5741">
        <w:rPr>
          <w:szCs w:val="28"/>
        </w:rPr>
        <w:t xml:space="preserve"> часто называют счетным оператором цикла. Связано это с тем, что в заголовке определяется некоторая управляющая переменная (переменная-счетчик), ей присваивается некоторое начальное значение, после каждого прохода переменная счетчик изменяется (увеличивается или уменьшается), а цикл завершается когда переменная счетчик достигает некоторого критического значения.</w:t>
      </w:r>
    </w:p>
    <w:p w:rsidR="00F46D7F" w:rsidRPr="009A5741" w:rsidRDefault="00F46D7F" w:rsidP="00F46D7F">
      <w:pPr>
        <w:rPr>
          <w:szCs w:val="28"/>
        </w:rPr>
      </w:pPr>
    </w:p>
    <w:p w:rsidR="00F46D7F" w:rsidRPr="00964FD3" w:rsidRDefault="00F46D7F" w:rsidP="00F46D7F">
      <w:pPr>
        <w:rPr>
          <w:rFonts w:ascii="Courier New" w:hAnsi="Courier New" w:cs="Courier New"/>
          <w:color w:val="0070C0"/>
          <w:szCs w:val="28"/>
        </w:rPr>
      </w:pPr>
      <w:r w:rsidRPr="00964FD3">
        <w:rPr>
          <w:rFonts w:ascii="Courier New" w:hAnsi="Courier New" w:cs="Courier New"/>
          <w:color w:val="0070C0"/>
          <w:szCs w:val="28"/>
        </w:rPr>
        <w:t>for(&lt;переменная счетчик&gt;=&lt;нач.знач.&gt;; &lt;условие завершения&gt;; &lt;изменение переменной-счетчика&gt;)</w:t>
      </w:r>
    </w:p>
    <w:p w:rsidR="00F46D7F" w:rsidRPr="00964FD3" w:rsidRDefault="00F46D7F" w:rsidP="00F46D7F">
      <w:pPr>
        <w:rPr>
          <w:rFonts w:ascii="Courier New" w:hAnsi="Courier New" w:cs="Courier New"/>
          <w:color w:val="0070C0"/>
          <w:szCs w:val="28"/>
        </w:rPr>
      </w:pPr>
      <w:r w:rsidRPr="00964FD3">
        <w:rPr>
          <w:rFonts w:ascii="Courier New" w:hAnsi="Courier New" w:cs="Courier New"/>
          <w:color w:val="0070C0"/>
          <w:szCs w:val="28"/>
        </w:rPr>
        <w:t>{</w:t>
      </w:r>
    </w:p>
    <w:p w:rsidR="00F46D7F" w:rsidRPr="00964FD3" w:rsidRDefault="00F46D7F" w:rsidP="00F46D7F">
      <w:pPr>
        <w:rPr>
          <w:rFonts w:ascii="Courier New" w:hAnsi="Courier New" w:cs="Courier New"/>
          <w:color w:val="0070C0"/>
          <w:szCs w:val="28"/>
        </w:rPr>
      </w:pPr>
      <w:r w:rsidRPr="00964FD3">
        <w:rPr>
          <w:rFonts w:ascii="Courier New" w:hAnsi="Courier New" w:cs="Courier New"/>
          <w:color w:val="0070C0"/>
          <w:szCs w:val="28"/>
        </w:rPr>
        <w:t>&lt;тело цикла&gt;</w:t>
      </w:r>
    </w:p>
    <w:p w:rsidR="00F46D7F" w:rsidRPr="00964FD3" w:rsidRDefault="00F46D7F" w:rsidP="00F46D7F">
      <w:pPr>
        <w:rPr>
          <w:rFonts w:ascii="Courier New" w:hAnsi="Courier New" w:cs="Courier New"/>
          <w:color w:val="0070C0"/>
          <w:szCs w:val="28"/>
        </w:rPr>
      </w:pPr>
      <w:r w:rsidRPr="00964FD3">
        <w:rPr>
          <w:rFonts w:ascii="Courier New" w:hAnsi="Courier New" w:cs="Courier New"/>
          <w:color w:val="0070C0"/>
          <w:szCs w:val="28"/>
        </w:rPr>
        <w:t>}</w:t>
      </w:r>
    </w:p>
    <w:p w:rsidR="00386A24" w:rsidRPr="009A5741" w:rsidRDefault="00F46D7F" w:rsidP="004459C4">
      <w:pPr>
        <w:jc w:val="both"/>
        <w:rPr>
          <w:szCs w:val="28"/>
        </w:rPr>
      </w:pPr>
      <w:r w:rsidRPr="009A5741">
        <w:rPr>
          <w:szCs w:val="28"/>
        </w:rPr>
        <w:t>Первая строка, включающая в себя служебное слово for и выражения в круглых скобках, называется заголовком цикла, а все</w:t>
      </w:r>
      <w:r w:rsidR="00304615">
        <w:rPr>
          <w:szCs w:val="28"/>
        </w:rPr>
        <w:t>,</w:t>
      </w:r>
      <w:r w:rsidRPr="009A5741">
        <w:rPr>
          <w:szCs w:val="28"/>
        </w:rPr>
        <w:t xml:space="preserve"> что указывается после заголовк</w:t>
      </w:r>
      <w:r w:rsidR="00304615">
        <w:rPr>
          <w:szCs w:val="28"/>
        </w:rPr>
        <w:t>а внутри фигурных скобок,</w:t>
      </w:r>
      <w:r w:rsidRPr="009A5741">
        <w:rPr>
          <w:szCs w:val="28"/>
        </w:rPr>
        <w:t xml:space="preserve"> телом цикла.</w:t>
      </w:r>
    </w:p>
    <w:p w:rsidR="00885615" w:rsidRPr="009A5741" w:rsidRDefault="00885615" w:rsidP="004459C4">
      <w:pPr>
        <w:jc w:val="both"/>
        <w:rPr>
          <w:szCs w:val="28"/>
        </w:rPr>
      </w:pPr>
    </w:p>
    <w:p w:rsidR="00885615" w:rsidRPr="009A5741" w:rsidRDefault="00885615" w:rsidP="004459C4">
      <w:pPr>
        <w:jc w:val="both"/>
        <w:rPr>
          <w:szCs w:val="28"/>
        </w:rPr>
      </w:pPr>
      <w:r w:rsidRPr="009A5741">
        <w:rPr>
          <w:szCs w:val="28"/>
        </w:rPr>
        <w:tab/>
        <w:t>Условный оператор цикла с пред-условием while</w:t>
      </w:r>
    </w:p>
    <w:p w:rsidR="00885615" w:rsidRPr="009A5741" w:rsidRDefault="00885615" w:rsidP="004459C4">
      <w:pPr>
        <w:jc w:val="both"/>
        <w:rPr>
          <w:szCs w:val="28"/>
        </w:rPr>
      </w:pPr>
      <w:r w:rsidRPr="009A5741">
        <w:rPr>
          <w:szCs w:val="28"/>
        </w:rPr>
        <w:t>Общий вид условного оператора цикла с предусловие выглядит следующим образом:</w:t>
      </w:r>
    </w:p>
    <w:p w:rsidR="00885615" w:rsidRPr="00964FD3" w:rsidRDefault="00885615" w:rsidP="00885615">
      <w:pPr>
        <w:rPr>
          <w:rFonts w:ascii="Courier New" w:hAnsi="Courier New" w:cs="Courier New"/>
          <w:color w:val="0070C0"/>
          <w:szCs w:val="28"/>
        </w:rPr>
      </w:pPr>
    </w:p>
    <w:p w:rsidR="00885615" w:rsidRPr="00964FD3" w:rsidRDefault="00885615" w:rsidP="00885615">
      <w:pPr>
        <w:rPr>
          <w:rFonts w:ascii="Courier New" w:hAnsi="Courier New" w:cs="Courier New"/>
          <w:color w:val="0070C0"/>
          <w:szCs w:val="28"/>
        </w:rPr>
      </w:pPr>
      <w:r w:rsidRPr="00964FD3">
        <w:rPr>
          <w:rFonts w:ascii="Courier New" w:hAnsi="Courier New" w:cs="Courier New"/>
          <w:color w:val="0070C0"/>
          <w:szCs w:val="28"/>
        </w:rPr>
        <w:t>while(&lt;условие&gt;)</w:t>
      </w:r>
    </w:p>
    <w:p w:rsidR="00885615" w:rsidRPr="00964FD3" w:rsidRDefault="00885615" w:rsidP="00885615">
      <w:pPr>
        <w:rPr>
          <w:rFonts w:ascii="Courier New" w:hAnsi="Courier New" w:cs="Courier New"/>
          <w:color w:val="0070C0"/>
          <w:szCs w:val="28"/>
        </w:rPr>
      </w:pPr>
      <w:r w:rsidRPr="00964FD3">
        <w:rPr>
          <w:rFonts w:ascii="Courier New" w:hAnsi="Courier New" w:cs="Courier New"/>
          <w:color w:val="0070C0"/>
          <w:szCs w:val="28"/>
        </w:rPr>
        <w:t xml:space="preserve">{ </w:t>
      </w:r>
    </w:p>
    <w:p w:rsidR="00885615" w:rsidRPr="00964FD3" w:rsidRDefault="00885615" w:rsidP="00885615">
      <w:pPr>
        <w:rPr>
          <w:rFonts w:ascii="Courier New" w:hAnsi="Courier New" w:cs="Courier New"/>
          <w:color w:val="0070C0"/>
          <w:szCs w:val="28"/>
        </w:rPr>
      </w:pPr>
      <w:r w:rsidRPr="00964FD3">
        <w:rPr>
          <w:rFonts w:ascii="Courier New" w:hAnsi="Courier New" w:cs="Courier New"/>
          <w:color w:val="0070C0"/>
          <w:szCs w:val="28"/>
        </w:rPr>
        <w:t>&lt;тело цикла&gt;</w:t>
      </w:r>
    </w:p>
    <w:p w:rsidR="00885615" w:rsidRPr="00964FD3" w:rsidRDefault="00885615" w:rsidP="00885615">
      <w:pPr>
        <w:rPr>
          <w:rFonts w:ascii="Courier New" w:hAnsi="Courier New" w:cs="Courier New"/>
          <w:color w:val="0070C0"/>
          <w:szCs w:val="28"/>
        </w:rPr>
      </w:pPr>
      <w:r w:rsidRPr="00964FD3">
        <w:rPr>
          <w:rFonts w:ascii="Courier New" w:hAnsi="Courier New" w:cs="Courier New"/>
          <w:color w:val="0070C0"/>
          <w:szCs w:val="28"/>
        </w:rPr>
        <w:t xml:space="preserve">} </w:t>
      </w:r>
    </w:p>
    <w:p w:rsidR="00885615" w:rsidRPr="009A5741" w:rsidRDefault="00885615" w:rsidP="004459C4">
      <w:pPr>
        <w:jc w:val="both"/>
        <w:rPr>
          <w:szCs w:val="28"/>
        </w:rPr>
      </w:pPr>
      <w:r w:rsidRPr="009A5741">
        <w:rPr>
          <w:szCs w:val="28"/>
        </w:rPr>
        <w:t>Пока условие в скобках истинно (не ложно) выполняется тело цикла.</w:t>
      </w:r>
    </w:p>
    <w:p w:rsidR="00885615" w:rsidRPr="009A5741" w:rsidRDefault="00885615" w:rsidP="004459C4">
      <w:pPr>
        <w:jc w:val="both"/>
        <w:rPr>
          <w:szCs w:val="28"/>
        </w:rPr>
      </w:pPr>
    </w:p>
    <w:p w:rsidR="00885615" w:rsidRPr="009A5741" w:rsidRDefault="00885615" w:rsidP="004459C4">
      <w:pPr>
        <w:jc w:val="both"/>
        <w:rPr>
          <w:szCs w:val="28"/>
        </w:rPr>
      </w:pPr>
      <w:r w:rsidRPr="009A5741">
        <w:rPr>
          <w:szCs w:val="28"/>
        </w:rPr>
        <w:tab/>
        <w:t>Условный оператор цикла с пост-условием do ... while</w:t>
      </w:r>
    </w:p>
    <w:p w:rsidR="00885615" w:rsidRPr="009A5741" w:rsidRDefault="00885615" w:rsidP="004459C4">
      <w:pPr>
        <w:jc w:val="both"/>
        <w:rPr>
          <w:szCs w:val="28"/>
        </w:rPr>
      </w:pPr>
      <w:r w:rsidRPr="009A5741">
        <w:rPr>
          <w:szCs w:val="28"/>
        </w:rPr>
        <w:t>Этот цикл очень похож на предыдущий, но условие в нем проверяется по завершении выполнения тела цикла. Таким образом,  тело цикла с пост-условием всегда хотя бы один раз будет выполнено. Общий вид:</w:t>
      </w:r>
    </w:p>
    <w:p w:rsidR="00885615" w:rsidRPr="009A5741" w:rsidRDefault="00885615" w:rsidP="00885615">
      <w:pPr>
        <w:rPr>
          <w:szCs w:val="28"/>
        </w:rPr>
      </w:pPr>
    </w:p>
    <w:p w:rsidR="00885615" w:rsidRPr="00964FD3" w:rsidRDefault="00885615" w:rsidP="00885615">
      <w:pPr>
        <w:rPr>
          <w:rFonts w:ascii="Courier New" w:hAnsi="Courier New" w:cs="Courier New"/>
          <w:color w:val="0070C0"/>
          <w:szCs w:val="28"/>
        </w:rPr>
      </w:pPr>
      <w:r w:rsidRPr="00964FD3">
        <w:rPr>
          <w:rFonts w:ascii="Courier New" w:hAnsi="Courier New" w:cs="Courier New"/>
          <w:color w:val="0070C0"/>
          <w:szCs w:val="28"/>
        </w:rPr>
        <w:t>do</w:t>
      </w:r>
    </w:p>
    <w:p w:rsidR="00885615" w:rsidRPr="00964FD3" w:rsidRDefault="00885615" w:rsidP="00885615">
      <w:pPr>
        <w:rPr>
          <w:rFonts w:ascii="Courier New" w:hAnsi="Courier New" w:cs="Courier New"/>
          <w:color w:val="0070C0"/>
          <w:szCs w:val="28"/>
        </w:rPr>
      </w:pPr>
      <w:r w:rsidRPr="00964FD3">
        <w:rPr>
          <w:rFonts w:ascii="Courier New" w:hAnsi="Courier New" w:cs="Courier New"/>
          <w:color w:val="0070C0"/>
          <w:szCs w:val="28"/>
        </w:rPr>
        <w:t xml:space="preserve">{ </w:t>
      </w:r>
    </w:p>
    <w:p w:rsidR="00885615" w:rsidRPr="00964FD3" w:rsidRDefault="00885615" w:rsidP="00885615">
      <w:pPr>
        <w:rPr>
          <w:rFonts w:ascii="Courier New" w:hAnsi="Courier New" w:cs="Courier New"/>
          <w:color w:val="0070C0"/>
          <w:szCs w:val="28"/>
        </w:rPr>
      </w:pPr>
      <w:r w:rsidRPr="00964FD3">
        <w:rPr>
          <w:rFonts w:ascii="Courier New" w:hAnsi="Courier New" w:cs="Courier New"/>
          <w:color w:val="0070C0"/>
          <w:szCs w:val="28"/>
        </w:rPr>
        <w:t>&lt;тело цикла&gt;</w:t>
      </w:r>
    </w:p>
    <w:p w:rsidR="00885615" w:rsidRPr="00964FD3" w:rsidRDefault="00885615" w:rsidP="00885615">
      <w:pPr>
        <w:rPr>
          <w:rFonts w:ascii="Courier New" w:hAnsi="Courier New" w:cs="Courier New"/>
          <w:color w:val="0070C0"/>
          <w:szCs w:val="28"/>
        </w:rPr>
      </w:pPr>
      <w:r w:rsidRPr="00964FD3">
        <w:rPr>
          <w:rFonts w:ascii="Courier New" w:hAnsi="Courier New" w:cs="Courier New"/>
          <w:color w:val="0070C0"/>
          <w:szCs w:val="28"/>
        </w:rPr>
        <w:t>} while(&lt;условие&gt;)</w:t>
      </w:r>
    </w:p>
    <w:p w:rsidR="00885615" w:rsidRPr="009A5741" w:rsidRDefault="00885615" w:rsidP="00885615">
      <w:pPr>
        <w:rPr>
          <w:szCs w:val="28"/>
        </w:rPr>
      </w:pPr>
    </w:p>
    <w:p w:rsidR="00893588" w:rsidRPr="009A5741" w:rsidRDefault="0020684A">
      <w:pPr>
        <w:ind w:firstLine="567"/>
        <w:rPr>
          <w:b/>
          <w:szCs w:val="28"/>
        </w:rPr>
      </w:pPr>
      <w:r w:rsidRPr="009A5741">
        <w:rPr>
          <w:b/>
          <w:szCs w:val="28"/>
        </w:rPr>
        <w:t>Ответы на контрольные вопросы</w:t>
      </w:r>
    </w:p>
    <w:p w:rsidR="0020684A" w:rsidRPr="009A5741" w:rsidRDefault="0020684A" w:rsidP="00E47BFF">
      <w:pPr>
        <w:rPr>
          <w:szCs w:val="28"/>
        </w:rPr>
      </w:pPr>
    </w:p>
    <w:p w:rsidR="00E47BFF" w:rsidRPr="009A5741" w:rsidRDefault="00AB38A0" w:rsidP="0010196F">
      <w:pPr>
        <w:pStyle w:val="aa"/>
        <w:numPr>
          <w:ilvl w:val="0"/>
          <w:numId w:val="7"/>
        </w:numPr>
        <w:rPr>
          <w:szCs w:val="28"/>
        </w:rPr>
      </w:pPr>
      <w:r w:rsidRPr="009A5741">
        <w:rPr>
          <w:szCs w:val="28"/>
        </w:rPr>
        <w:t>Перечислите суффиксы, определяющие тип целой константы. Какой тип имеет целочисленная константа без суффикса?</w:t>
      </w:r>
    </w:p>
    <w:p w:rsidR="00AB38A0" w:rsidRDefault="00AB38A0" w:rsidP="0010196F">
      <w:pPr>
        <w:rPr>
          <w:szCs w:val="28"/>
        </w:rPr>
      </w:pPr>
    </w:p>
    <w:p w:rsidR="00302A49" w:rsidRPr="00302A49" w:rsidRDefault="00302A49" w:rsidP="00302A49">
      <w:pPr>
        <w:rPr>
          <w:szCs w:val="28"/>
        </w:rPr>
      </w:pPr>
      <w:r>
        <w:rPr>
          <w:szCs w:val="28"/>
        </w:rPr>
        <w:t xml:space="preserve">Целую константу можно представить в виде беззнакового целого </w:t>
      </w:r>
      <w:r>
        <w:rPr>
          <w:kern w:val="0"/>
          <w:szCs w:val="28"/>
          <w:lang w:eastAsia="ru-RU"/>
        </w:rPr>
        <w:t>с</w:t>
      </w:r>
      <w:r w:rsidRPr="00302A49">
        <w:rPr>
          <w:kern w:val="0"/>
          <w:szCs w:val="28"/>
          <w:lang w:eastAsia="ru-RU"/>
        </w:rPr>
        <w:t xml:space="preserve"> помощью суффикса U (или</w:t>
      </w:r>
      <w:r>
        <w:rPr>
          <w:kern w:val="0"/>
          <w:szCs w:val="28"/>
          <w:lang w:eastAsia="ru-RU"/>
        </w:rPr>
        <w:t xml:space="preserve"> u)</w:t>
      </w:r>
      <w:r w:rsidRPr="00302A49">
        <w:rPr>
          <w:kern w:val="0"/>
          <w:szCs w:val="28"/>
          <w:lang w:eastAsia="ru-RU"/>
        </w:rPr>
        <w:t>.</w:t>
      </w:r>
      <w:r>
        <w:rPr>
          <w:szCs w:val="28"/>
        </w:rPr>
        <w:t xml:space="preserve"> </w:t>
      </w:r>
      <w:r w:rsidRPr="00302A49">
        <w:rPr>
          <w:kern w:val="0"/>
          <w:szCs w:val="28"/>
          <w:lang w:eastAsia="ru-RU"/>
        </w:rPr>
        <w:t>Например, Константе 200U выделяется 1 байт, и старший бит используется для представления одного из разрядов кода числа и диапазон значений становится от 0 до 255. Суффикс L (или l) позволяет выделить целой константе 8 байт (long int).</w:t>
      </w:r>
    </w:p>
    <w:p w:rsidR="00AB38A0" w:rsidRDefault="00302A49" w:rsidP="00302A49">
      <w:pPr>
        <w:jc w:val="both"/>
        <w:rPr>
          <w:rFonts w:ascii="Tahoma" w:hAnsi="Tahoma" w:cs="Tahoma"/>
          <w:kern w:val="0"/>
          <w:sz w:val="18"/>
          <w:szCs w:val="18"/>
          <w:lang w:eastAsia="ru-RU"/>
        </w:rPr>
      </w:pPr>
      <w:r w:rsidRPr="00302A49">
        <w:rPr>
          <w:kern w:val="0"/>
          <w:szCs w:val="28"/>
          <w:lang w:eastAsia="ru-RU"/>
        </w:rPr>
        <w:t>Совместное использование в любом порядке суффиксов U (или u) и L (или l) позволяет приписать целой константе тип unsigned long int, и она займет в памяти 64 разряда, причем знаковый разряд будет использоваться для представления разряда кода (а не знака).</w:t>
      </w:r>
    </w:p>
    <w:p w:rsidR="00B21679" w:rsidRDefault="00B21679" w:rsidP="0010196F">
      <w:pPr>
        <w:rPr>
          <w:kern w:val="0"/>
          <w:lang w:eastAsia="ru-RU"/>
        </w:rPr>
      </w:pPr>
    </w:p>
    <w:p w:rsidR="00B21679" w:rsidRPr="0010196F" w:rsidRDefault="00B21679" w:rsidP="0010196F">
      <w:pPr>
        <w:pStyle w:val="aa"/>
        <w:numPr>
          <w:ilvl w:val="0"/>
          <w:numId w:val="7"/>
        </w:numPr>
        <w:rPr>
          <w:kern w:val="0"/>
          <w:lang w:eastAsia="ru-RU"/>
        </w:rPr>
      </w:pPr>
      <w:r w:rsidRPr="0010196F">
        <w:rPr>
          <w:kern w:val="0"/>
          <w:lang w:eastAsia="ru-RU"/>
        </w:rPr>
        <w:t>Перечислите суффиксы, определяющие тип вещественной константы. Какой тип имеет вещественная константа без суффикса?</w:t>
      </w:r>
    </w:p>
    <w:p w:rsidR="00B21679" w:rsidRDefault="00B21679" w:rsidP="0010196F">
      <w:pPr>
        <w:rPr>
          <w:kern w:val="0"/>
          <w:lang w:eastAsia="ru-RU"/>
        </w:rPr>
      </w:pPr>
    </w:p>
    <w:p w:rsidR="00302A49" w:rsidRPr="00302A49" w:rsidRDefault="00302A49" w:rsidP="00302A49">
      <w:pPr>
        <w:rPr>
          <w:kern w:val="0"/>
          <w:lang w:eastAsia="ru-RU"/>
        </w:rPr>
      </w:pPr>
      <w:r>
        <w:rPr>
          <w:kern w:val="0"/>
          <w:lang w:eastAsia="ru-RU"/>
        </w:rPr>
        <w:tab/>
      </w:r>
      <w:r w:rsidRPr="00302A49">
        <w:rPr>
          <w:kern w:val="0"/>
          <w:lang w:eastAsia="ru-RU"/>
        </w:rPr>
        <w:t>По умолчанию компилятор присваивает вещественному числу тип double. Если программиста не устраивает тип, который компилятор приписывает константе, то тип можно явно указать в записи константы с помощью следующих суффиксов:</w:t>
      </w:r>
    </w:p>
    <w:p w:rsidR="00302A49" w:rsidRPr="00302A49" w:rsidRDefault="00302A49" w:rsidP="00302A49">
      <w:pPr>
        <w:rPr>
          <w:kern w:val="0"/>
          <w:lang w:eastAsia="ru-RU"/>
        </w:rPr>
      </w:pPr>
      <w:r w:rsidRPr="00302A49">
        <w:rPr>
          <w:kern w:val="0"/>
          <w:lang w:eastAsia="ru-RU"/>
        </w:rPr>
        <w:t>F (или f) — float для простых вещественных констант,</w:t>
      </w:r>
    </w:p>
    <w:p w:rsidR="00302A49" w:rsidRPr="00302A49" w:rsidRDefault="00302A49" w:rsidP="00302A49">
      <w:pPr>
        <w:rPr>
          <w:kern w:val="0"/>
          <w:lang w:eastAsia="ru-RU"/>
        </w:rPr>
      </w:pPr>
      <w:r w:rsidRPr="00302A49">
        <w:rPr>
          <w:kern w:val="0"/>
          <w:lang w:eastAsia="ru-RU"/>
        </w:rPr>
        <w:t>L (или l) — long double для вещественных констант двойной расширенной точности.</w:t>
      </w:r>
    </w:p>
    <w:p w:rsidR="00302A49" w:rsidRPr="00302A49" w:rsidRDefault="00302A49" w:rsidP="0090614E">
      <w:pPr>
        <w:jc w:val="both"/>
        <w:rPr>
          <w:kern w:val="0"/>
          <w:lang w:eastAsia="ru-RU"/>
        </w:rPr>
      </w:pPr>
      <w:r w:rsidRPr="00302A49">
        <w:rPr>
          <w:kern w:val="0"/>
          <w:lang w:eastAsia="ru-RU"/>
        </w:rPr>
        <w:t>Примеры:</w:t>
      </w:r>
    </w:p>
    <w:p w:rsidR="00302A49" w:rsidRPr="00302A49" w:rsidRDefault="00302A49" w:rsidP="0090614E">
      <w:pPr>
        <w:jc w:val="both"/>
        <w:rPr>
          <w:kern w:val="0"/>
          <w:lang w:eastAsia="ru-RU"/>
        </w:rPr>
      </w:pPr>
      <w:r w:rsidRPr="00302A49">
        <w:rPr>
          <w:kern w:val="0"/>
          <w:lang w:eastAsia="ru-RU"/>
        </w:rPr>
        <w:t>3.14159F — константа типа float, занимающая 4 байта;</w:t>
      </w:r>
    </w:p>
    <w:p w:rsidR="00302A49" w:rsidRDefault="00302A49" w:rsidP="0090614E">
      <w:pPr>
        <w:jc w:val="both"/>
        <w:rPr>
          <w:kern w:val="0"/>
          <w:lang w:eastAsia="ru-RU"/>
        </w:rPr>
      </w:pPr>
      <w:r w:rsidRPr="00302A49">
        <w:rPr>
          <w:kern w:val="0"/>
          <w:lang w:eastAsia="ru-RU"/>
        </w:rPr>
        <w:t>3.14L — константа типа long double, занимающая 10 байт.</w:t>
      </w:r>
    </w:p>
    <w:p w:rsidR="00302A49" w:rsidRDefault="00302A49" w:rsidP="0090614E">
      <w:pPr>
        <w:jc w:val="both"/>
        <w:rPr>
          <w:shd w:val="clear" w:color="auto" w:fill="FFFFFF"/>
        </w:rPr>
      </w:pPr>
    </w:p>
    <w:p w:rsidR="00B21679" w:rsidRDefault="00B21679" w:rsidP="0090614E">
      <w:pPr>
        <w:pStyle w:val="aa"/>
        <w:numPr>
          <w:ilvl w:val="0"/>
          <w:numId w:val="7"/>
        </w:numPr>
        <w:spacing w:line="240" w:lineRule="auto"/>
        <w:jc w:val="both"/>
      </w:pPr>
      <w:r w:rsidRPr="00B21679">
        <w:t>Что такое «переменная»?</w:t>
      </w:r>
    </w:p>
    <w:p w:rsidR="00894925" w:rsidRDefault="00894925" w:rsidP="0090614E">
      <w:pPr>
        <w:spacing w:line="240" w:lineRule="auto"/>
        <w:jc w:val="both"/>
      </w:pPr>
    </w:p>
    <w:p w:rsidR="00894925" w:rsidRPr="00894925" w:rsidRDefault="009A5741" w:rsidP="0090614E">
      <w:pPr>
        <w:spacing w:line="240" w:lineRule="auto"/>
        <w:jc w:val="both"/>
      </w:pPr>
      <w:r>
        <w:tab/>
      </w:r>
      <w:r w:rsidR="00894925" w:rsidRPr="00894925">
        <w:t>Переменная — поименованная, либо адресуемая иным способом область памяти, адрес которой можно использовать для осуществления доступа к данным. Данные, находящиеся в переменной (то есть по данному адресу памяти), называются значением этой переменной.</w:t>
      </w:r>
    </w:p>
    <w:p w:rsidR="00894925" w:rsidRPr="00894925" w:rsidRDefault="00894925" w:rsidP="0090614E">
      <w:pPr>
        <w:spacing w:line="240" w:lineRule="auto"/>
        <w:jc w:val="both"/>
      </w:pPr>
      <w:r w:rsidRPr="00894925">
        <w:t>Чтобы программа могла обратиться к переменной (области памяти), например, для того, чтобы получить исходные данные для расчета по формуле или сохранить результат, переменная должна иметь имя. Имя переменной придумывает программист.</w:t>
      </w:r>
    </w:p>
    <w:p w:rsidR="00894925" w:rsidRPr="00894925" w:rsidRDefault="00894925" w:rsidP="0090614E">
      <w:pPr>
        <w:spacing w:line="240" w:lineRule="auto"/>
        <w:jc w:val="both"/>
      </w:pPr>
    </w:p>
    <w:p w:rsidR="00894925" w:rsidRDefault="00894925" w:rsidP="0090614E">
      <w:pPr>
        <w:pStyle w:val="aa"/>
        <w:numPr>
          <w:ilvl w:val="0"/>
          <w:numId w:val="7"/>
        </w:numPr>
        <w:spacing w:line="240" w:lineRule="auto"/>
        <w:jc w:val="both"/>
      </w:pPr>
      <w:r w:rsidRPr="00894925">
        <w:t>Объясните разницу между префиксной и постфиксной формами операций инкремента и декремента.</w:t>
      </w:r>
    </w:p>
    <w:p w:rsidR="008D3CB1" w:rsidRDefault="008D3CB1" w:rsidP="0090614E">
      <w:pPr>
        <w:pStyle w:val="aa"/>
        <w:spacing w:line="240" w:lineRule="auto"/>
        <w:jc w:val="both"/>
      </w:pPr>
    </w:p>
    <w:p w:rsidR="0010196F" w:rsidRPr="000929D5" w:rsidRDefault="00773FA3" w:rsidP="0090614E">
      <w:pPr>
        <w:shd w:val="clear" w:color="auto" w:fill="FFFFFF"/>
        <w:suppressAutoHyphens w:val="0"/>
        <w:spacing w:line="240" w:lineRule="auto"/>
        <w:jc w:val="both"/>
        <w:textAlignment w:val="baseline"/>
        <w:rPr>
          <w:color w:val="auto"/>
          <w:szCs w:val="28"/>
        </w:rPr>
      </w:pPr>
      <w:r>
        <w:tab/>
      </w:r>
      <w:hyperlink r:id="rId7" w:anchor="inc" w:history="1">
        <w:r w:rsidR="0010196F" w:rsidRPr="000929D5">
          <w:rPr>
            <w:rStyle w:val="ac"/>
            <w:color w:val="auto"/>
            <w:szCs w:val="28"/>
            <w:bdr w:val="none" w:sz="0" w:space="0" w:color="auto" w:frame="1"/>
          </w:rPr>
          <w:t>Инкремент</w:t>
        </w:r>
      </w:hyperlink>
      <w:r w:rsidR="0010196F" w:rsidRPr="000929D5">
        <w:rPr>
          <w:color w:val="auto"/>
          <w:szCs w:val="28"/>
        </w:rPr>
        <w:t> — увеличивает переменную на единицу.</w:t>
      </w:r>
    </w:p>
    <w:p w:rsidR="0010196F" w:rsidRPr="000929D5" w:rsidRDefault="00773FA3" w:rsidP="0090614E">
      <w:pPr>
        <w:shd w:val="clear" w:color="auto" w:fill="FFFFFF"/>
        <w:suppressAutoHyphens w:val="0"/>
        <w:spacing w:line="240" w:lineRule="auto"/>
        <w:jc w:val="both"/>
        <w:textAlignment w:val="baseline"/>
        <w:rPr>
          <w:color w:val="auto"/>
          <w:szCs w:val="28"/>
        </w:rPr>
      </w:pPr>
      <w:r>
        <w:tab/>
      </w:r>
      <w:hyperlink r:id="rId8" w:anchor="dec" w:history="1">
        <w:r w:rsidR="0010196F" w:rsidRPr="000929D5">
          <w:rPr>
            <w:rStyle w:val="ac"/>
            <w:color w:val="auto"/>
            <w:szCs w:val="28"/>
            <w:bdr w:val="none" w:sz="0" w:space="0" w:color="auto" w:frame="1"/>
          </w:rPr>
          <w:t>Декремент</w:t>
        </w:r>
      </w:hyperlink>
      <w:r w:rsidR="0010196F" w:rsidRPr="000929D5">
        <w:rPr>
          <w:color w:val="auto"/>
          <w:szCs w:val="28"/>
        </w:rPr>
        <w:t> — уменьшает переменную на единицу.</w:t>
      </w:r>
    </w:p>
    <w:p w:rsidR="0010196F" w:rsidRPr="000929D5" w:rsidRDefault="0010196F" w:rsidP="0090614E">
      <w:pPr>
        <w:shd w:val="clear" w:color="auto" w:fill="FFFFFF"/>
        <w:suppressAutoHyphens w:val="0"/>
        <w:spacing w:line="240" w:lineRule="auto"/>
        <w:jc w:val="both"/>
        <w:textAlignment w:val="baseline"/>
        <w:rPr>
          <w:color w:val="auto"/>
          <w:szCs w:val="28"/>
          <w:shd w:val="clear" w:color="auto" w:fill="FFFFFF"/>
        </w:rPr>
      </w:pPr>
      <w:r w:rsidRPr="000929D5">
        <w:rPr>
          <w:color w:val="auto"/>
          <w:szCs w:val="28"/>
          <w:shd w:val="clear" w:color="auto" w:fill="FFFFFF"/>
        </w:rPr>
        <w:t>Чтобы увеличить переменную при помощи инкремента, нужно после имени переменной или до него написать два плюса (++). Применение декремента аналогично инкременту. Однако для уменьшения переменной мы должны вместо двух знаком сложения прописать два минуса (—).</w:t>
      </w:r>
    </w:p>
    <w:p w:rsidR="0010196F" w:rsidRPr="000929D5" w:rsidRDefault="0010196F" w:rsidP="0090614E">
      <w:pPr>
        <w:shd w:val="clear" w:color="auto" w:fill="FFFFFF"/>
        <w:tabs>
          <w:tab w:val="clear" w:pos="708"/>
        </w:tabs>
        <w:suppressAutoHyphens w:val="0"/>
        <w:spacing w:after="225" w:line="240" w:lineRule="auto"/>
        <w:ind w:firstLine="240"/>
        <w:jc w:val="both"/>
        <w:textAlignment w:val="baseline"/>
        <w:rPr>
          <w:rFonts w:eastAsia="Times New Roman"/>
          <w:color w:val="auto"/>
          <w:kern w:val="0"/>
          <w:szCs w:val="28"/>
          <w:lang w:eastAsia="ru-RU"/>
        </w:rPr>
      </w:pPr>
      <w:r w:rsidRPr="000929D5">
        <w:rPr>
          <w:rFonts w:eastAsia="Times New Roman"/>
          <w:color w:val="auto"/>
          <w:kern w:val="0"/>
          <w:szCs w:val="28"/>
          <w:lang w:eastAsia="ru-RU"/>
        </w:rPr>
        <w:t>Рассмотрим префиксную и постфиксную варианты записи изучаемых нами операторов:</w:t>
      </w:r>
    </w:p>
    <w:p w:rsidR="000929D5" w:rsidRPr="000929D5" w:rsidRDefault="000929D5" w:rsidP="0090614E">
      <w:pPr>
        <w:pStyle w:val="aa"/>
        <w:numPr>
          <w:ilvl w:val="0"/>
          <w:numId w:val="4"/>
        </w:numPr>
        <w:shd w:val="clear" w:color="auto" w:fill="FFFFFF"/>
        <w:tabs>
          <w:tab w:val="clear" w:pos="708"/>
        </w:tabs>
        <w:suppressAutoHyphens w:val="0"/>
        <w:spacing w:line="240" w:lineRule="auto"/>
        <w:jc w:val="both"/>
        <w:textAlignment w:val="baseline"/>
        <w:rPr>
          <w:rFonts w:eastAsia="Times New Roman"/>
          <w:color w:val="auto"/>
          <w:kern w:val="0"/>
          <w:szCs w:val="28"/>
          <w:lang w:eastAsia="ru-RU"/>
        </w:rPr>
      </w:pPr>
      <w:r w:rsidRPr="000929D5">
        <w:rPr>
          <w:rFonts w:eastAsia="Times New Roman"/>
          <w:color w:val="auto"/>
          <w:kern w:val="0"/>
          <w:szCs w:val="28"/>
          <w:lang w:eastAsia="ru-RU"/>
        </w:rPr>
        <w:t>До переменной (++</w:t>
      </w:r>
      <w:r w:rsidRPr="000929D5">
        <w:rPr>
          <w:rFonts w:eastAsia="Times New Roman"/>
          <w:color w:val="auto"/>
          <w:kern w:val="0"/>
          <w:szCs w:val="28"/>
          <w:lang w:val="en-US" w:eastAsia="ru-RU"/>
        </w:rPr>
        <w:t>x</w:t>
      </w:r>
      <w:r>
        <w:rPr>
          <w:rFonts w:eastAsia="Times New Roman"/>
          <w:color w:val="auto"/>
          <w:kern w:val="0"/>
          <w:szCs w:val="28"/>
          <w:lang w:val="en-US" w:eastAsia="ru-RU"/>
        </w:rPr>
        <w:t xml:space="preserve">  </w:t>
      </w:r>
      <w:r w:rsidRPr="000929D5">
        <w:rPr>
          <w:rFonts w:eastAsia="Times New Roman"/>
          <w:color w:val="auto"/>
          <w:kern w:val="0"/>
          <w:szCs w:val="28"/>
          <w:lang w:val="en-US" w:eastAsia="ru-RU"/>
        </w:rPr>
        <w:t xml:space="preserve"> </w:t>
      </w:r>
      <w:r w:rsidRPr="000929D5">
        <w:rPr>
          <w:rFonts w:eastAsia="Times New Roman"/>
          <w:color w:val="auto"/>
          <w:kern w:val="0"/>
          <w:szCs w:val="28"/>
          <w:lang w:eastAsia="ru-RU"/>
        </w:rPr>
        <w:t>--</w:t>
      </w:r>
      <w:r w:rsidRPr="000929D5">
        <w:rPr>
          <w:rFonts w:eastAsia="Times New Roman"/>
          <w:color w:val="auto"/>
          <w:kern w:val="0"/>
          <w:szCs w:val="28"/>
          <w:lang w:val="en-US" w:eastAsia="ru-RU"/>
        </w:rPr>
        <w:t>y</w:t>
      </w:r>
      <w:r w:rsidRPr="000929D5">
        <w:rPr>
          <w:rFonts w:eastAsia="Times New Roman"/>
          <w:color w:val="auto"/>
          <w:kern w:val="0"/>
          <w:szCs w:val="28"/>
          <w:lang w:eastAsia="ru-RU"/>
        </w:rPr>
        <w:t>) :</w:t>
      </w:r>
    </w:p>
    <w:p w:rsidR="0010196F" w:rsidRDefault="000929D5" w:rsidP="0090614E">
      <w:pPr>
        <w:shd w:val="clear" w:color="auto" w:fill="FFFFFF"/>
        <w:tabs>
          <w:tab w:val="clear" w:pos="708"/>
        </w:tabs>
        <w:suppressAutoHyphens w:val="0"/>
        <w:spacing w:line="240" w:lineRule="auto"/>
        <w:jc w:val="both"/>
        <w:textAlignment w:val="baseline"/>
        <w:rPr>
          <w:rFonts w:eastAsia="Times New Roman"/>
          <w:color w:val="auto"/>
          <w:kern w:val="0"/>
          <w:szCs w:val="28"/>
          <w:lang w:eastAsia="ru-RU"/>
        </w:rPr>
      </w:pPr>
      <w:r w:rsidRPr="000929D5">
        <w:rPr>
          <w:rFonts w:eastAsia="Times New Roman"/>
          <w:color w:val="auto"/>
          <w:kern w:val="0"/>
          <w:szCs w:val="28"/>
          <w:lang w:eastAsia="ru-RU"/>
        </w:rPr>
        <w:t>Д</w:t>
      </w:r>
      <w:r w:rsidR="0010196F" w:rsidRPr="000929D5">
        <w:rPr>
          <w:rFonts w:eastAsia="Times New Roman"/>
          <w:color w:val="auto"/>
          <w:kern w:val="0"/>
          <w:szCs w:val="28"/>
          <w:lang w:eastAsia="ru-RU"/>
        </w:rPr>
        <w:t>анное положения является префиксным. При префиксном инкременте или декременте, наша переменная будет уменьшена (увеличена) до того, как будет использовано ее значение в нуждах программы. Для лучшего понимания, давайте рассмотрим простой пример, который наглядно демонстрирует префиксное расположение инкремента:</w:t>
      </w:r>
      <w:r>
        <w:rPr>
          <w:rFonts w:eastAsia="Times New Roman"/>
          <w:color w:val="auto"/>
          <w:kern w:val="0"/>
          <w:szCs w:val="28"/>
          <w:lang w:eastAsia="ru-RU"/>
        </w:rPr>
        <w:t xml:space="preserve"> </w:t>
      </w:r>
    </w:p>
    <w:p w:rsidR="000929D5" w:rsidRPr="00260646" w:rsidRDefault="000929D5" w:rsidP="0090614E">
      <w:pPr>
        <w:shd w:val="clear" w:color="auto" w:fill="FFFFFF"/>
        <w:tabs>
          <w:tab w:val="clear" w:pos="708"/>
        </w:tabs>
        <w:suppressAutoHyphens w:val="0"/>
        <w:spacing w:line="240" w:lineRule="auto"/>
        <w:jc w:val="both"/>
        <w:textAlignment w:val="baseline"/>
        <w:rPr>
          <w:rFonts w:ascii="Courier New" w:eastAsia="Times New Roman" w:hAnsi="Courier New" w:cs="Courier New"/>
          <w:color w:val="auto"/>
          <w:kern w:val="0"/>
          <w:szCs w:val="28"/>
          <w:lang w:eastAsia="ru-RU"/>
        </w:rPr>
      </w:pPr>
      <w:r w:rsidRPr="00260646">
        <w:rPr>
          <w:rFonts w:ascii="Courier New" w:eastAsia="Times New Roman" w:hAnsi="Courier New" w:cs="Courier New"/>
          <w:color w:val="auto"/>
          <w:kern w:val="0"/>
          <w:szCs w:val="28"/>
          <w:lang w:val="en-US" w:eastAsia="ru-RU"/>
        </w:rPr>
        <w:t>int</w:t>
      </w:r>
      <w:r w:rsidRPr="00260646">
        <w:rPr>
          <w:rFonts w:ascii="Courier New" w:eastAsia="Times New Roman" w:hAnsi="Courier New" w:cs="Courier New"/>
          <w:color w:val="auto"/>
          <w:kern w:val="0"/>
          <w:szCs w:val="28"/>
          <w:lang w:eastAsia="ru-RU"/>
        </w:rPr>
        <w:t xml:space="preserve"> </w:t>
      </w:r>
      <w:r w:rsidRPr="00260646">
        <w:rPr>
          <w:rFonts w:ascii="Courier New" w:eastAsia="Times New Roman" w:hAnsi="Courier New" w:cs="Courier New"/>
          <w:color w:val="auto"/>
          <w:kern w:val="0"/>
          <w:szCs w:val="28"/>
          <w:lang w:val="en-US" w:eastAsia="ru-RU"/>
        </w:rPr>
        <w:t>v</w:t>
      </w:r>
      <w:r w:rsidRPr="00260646">
        <w:rPr>
          <w:rFonts w:ascii="Courier New" w:eastAsia="Times New Roman" w:hAnsi="Courier New" w:cs="Courier New"/>
          <w:color w:val="auto"/>
          <w:kern w:val="0"/>
          <w:szCs w:val="28"/>
          <w:lang w:eastAsia="ru-RU"/>
        </w:rPr>
        <w:t xml:space="preserve"> = 4, </w:t>
      </w:r>
      <w:r w:rsidRPr="00260646">
        <w:rPr>
          <w:rFonts w:ascii="Courier New" w:eastAsia="Times New Roman" w:hAnsi="Courier New" w:cs="Courier New"/>
          <w:color w:val="auto"/>
          <w:kern w:val="0"/>
          <w:szCs w:val="28"/>
          <w:lang w:val="en-US" w:eastAsia="ru-RU"/>
        </w:rPr>
        <w:t>sum</w:t>
      </w:r>
      <w:r w:rsidRPr="00260646">
        <w:rPr>
          <w:rFonts w:ascii="Courier New" w:eastAsia="Times New Roman" w:hAnsi="Courier New" w:cs="Courier New"/>
          <w:color w:val="auto"/>
          <w:kern w:val="0"/>
          <w:szCs w:val="28"/>
          <w:lang w:eastAsia="ru-RU"/>
        </w:rPr>
        <w:t xml:space="preserve"> = ++</w:t>
      </w:r>
      <w:r w:rsidRPr="00260646">
        <w:rPr>
          <w:rFonts w:ascii="Courier New" w:eastAsia="Times New Roman" w:hAnsi="Courier New" w:cs="Courier New"/>
          <w:color w:val="auto"/>
          <w:kern w:val="0"/>
          <w:szCs w:val="28"/>
          <w:lang w:val="en-US" w:eastAsia="ru-RU"/>
        </w:rPr>
        <w:t>v</w:t>
      </w:r>
      <w:r w:rsidRPr="00260646">
        <w:rPr>
          <w:rFonts w:ascii="Courier New" w:eastAsia="Times New Roman" w:hAnsi="Courier New" w:cs="Courier New"/>
          <w:color w:val="auto"/>
          <w:kern w:val="0"/>
          <w:szCs w:val="28"/>
          <w:lang w:eastAsia="ru-RU"/>
        </w:rPr>
        <w:t xml:space="preserve">;  // </w:t>
      </w:r>
      <w:r w:rsidRPr="00260646">
        <w:rPr>
          <w:rFonts w:ascii="Courier New" w:eastAsia="Times New Roman" w:hAnsi="Courier New" w:cs="Courier New"/>
          <w:color w:val="auto"/>
          <w:kern w:val="0"/>
          <w:szCs w:val="28"/>
          <w:lang w:val="en-US" w:eastAsia="ru-RU"/>
        </w:rPr>
        <w:t>sum</w:t>
      </w:r>
      <w:r w:rsidRPr="00260646">
        <w:rPr>
          <w:rFonts w:ascii="Courier New" w:eastAsia="Times New Roman" w:hAnsi="Courier New" w:cs="Courier New"/>
          <w:color w:val="auto"/>
          <w:kern w:val="0"/>
          <w:szCs w:val="28"/>
          <w:lang w:eastAsia="ru-RU"/>
        </w:rPr>
        <w:t xml:space="preserve"> и </w:t>
      </w:r>
      <w:r w:rsidRPr="00260646">
        <w:rPr>
          <w:rFonts w:ascii="Courier New" w:eastAsia="Times New Roman" w:hAnsi="Courier New" w:cs="Courier New"/>
          <w:color w:val="auto"/>
          <w:kern w:val="0"/>
          <w:szCs w:val="28"/>
          <w:lang w:val="en-US" w:eastAsia="ru-RU"/>
        </w:rPr>
        <w:t>v</w:t>
      </w:r>
      <w:r w:rsidRPr="00260646">
        <w:rPr>
          <w:rFonts w:ascii="Courier New" w:eastAsia="Times New Roman" w:hAnsi="Courier New" w:cs="Courier New"/>
          <w:color w:val="auto"/>
          <w:kern w:val="0"/>
          <w:szCs w:val="28"/>
          <w:lang w:eastAsia="ru-RU"/>
        </w:rPr>
        <w:t xml:space="preserve"> равны пяти</w:t>
      </w:r>
    </w:p>
    <w:p w:rsidR="000929D5" w:rsidRPr="000929D5" w:rsidRDefault="000929D5" w:rsidP="0090614E">
      <w:pPr>
        <w:shd w:val="clear" w:color="auto" w:fill="FFFFFF"/>
        <w:tabs>
          <w:tab w:val="clear" w:pos="708"/>
        </w:tabs>
        <w:suppressAutoHyphens w:val="0"/>
        <w:spacing w:line="240" w:lineRule="auto"/>
        <w:jc w:val="both"/>
        <w:textAlignment w:val="baseline"/>
        <w:rPr>
          <w:rFonts w:ascii="inherit" w:eastAsia="Times New Roman" w:hAnsi="inherit"/>
          <w:color w:val="auto"/>
          <w:kern w:val="0"/>
          <w:sz w:val="25"/>
          <w:szCs w:val="25"/>
          <w:lang w:eastAsia="ru-RU"/>
        </w:rPr>
      </w:pPr>
    </w:p>
    <w:p w:rsidR="0010196F" w:rsidRPr="000929D5" w:rsidRDefault="000929D5" w:rsidP="0090614E">
      <w:pPr>
        <w:pStyle w:val="aa"/>
        <w:numPr>
          <w:ilvl w:val="0"/>
          <w:numId w:val="4"/>
        </w:numPr>
        <w:shd w:val="clear" w:color="auto" w:fill="FFFFFF"/>
        <w:suppressAutoHyphens w:val="0"/>
        <w:spacing w:line="240" w:lineRule="auto"/>
        <w:jc w:val="both"/>
        <w:textAlignment w:val="baseline"/>
        <w:rPr>
          <w:color w:val="auto"/>
          <w:szCs w:val="28"/>
        </w:rPr>
      </w:pPr>
      <w:r>
        <w:rPr>
          <w:color w:val="auto"/>
          <w:szCs w:val="28"/>
        </w:rPr>
        <w:t>После переменной (</w:t>
      </w:r>
      <w:r>
        <w:rPr>
          <w:color w:val="auto"/>
          <w:szCs w:val="28"/>
          <w:lang w:val="en-US"/>
        </w:rPr>
        <w:t>x++    y--) :</w:t>
      </w:r>
    </w:p>
    <w:p w:rsidR="000929D5" w:rsidRDefault="000929D5" w:rsidP="0090614E">
      <w:pPr>
        <w:shd w:val="clear" w:color="auto" w:fill="FFFFFF"/>
        <w:suppressAutoHyphens w:val="0"/>
        <w:spacing w:line="240" w:lineRule="auto"/>
        <w:jc w:val="both"/>
        <w:textAlignment w:val="baseline"/>
        <w:rPr>
          <w:color w:val="auto"/>
          <w:szCs w:val="28"/>
          <w:shd w:val="clear" w:color="auto" w:fill="FFFFFF"/>
        </w:rPr>
      </w:pPr>
      <w:r w:rsidRPr="000929D5">
        <w:rPr>
          <w:color w:val="auto"/>
          <w:szCs w:val="28"/>
          <w:shd w:val="clear" w:color="auto" w:fill="FFFFFF"/>
        </w:rPr>
        <w:t>Данное расположения называется постфиксным. При использовании постфиксного инкремента или декремента, переменная будет увеличена после использования ее значения для выполнения сторонних операций. Вот тот же пример, лишь с применением постфиксного инкремента:</w:t>
      </w:r>
    </w:p>
    <w:p w:rsidR="000929D5" w:rsidRPr="00260646" w:rsidRDefault="000929D5" w:rsidP="0090614E">
      <w:pPr>
        <w:shd w:val="clear" w:color="auto" w:fill="FFFFFF"/>
        <w:suppressAutoHyphens w:val="0"/>
        <w:spacing w:line="240" w:lineRule="auto"/>
        <w:jc w:val="both"/>
        <w:textAlignment w:val="baseline"/>
        <w:rPr>
          <w:rFonts w:ascii="Courier New" w:hAnsi="Courier New" w:cs="Courier New"/>
          <w:color w:val="auto"/>
          <w:szCs w:val="28"/>
        </w:rPr>
      </w:pPr>
      <w:r w:rsidRPr="00260646">
        <w:rPr>
          <w:rFonts w:ascii="Courier New" w:hAnsi="Courier New" w:cs="Courier New"/>
          <w:color w:val="auto"/>
          <w:szCs w:val="28"/>
          <w:lang w:val="en-US"/>
        </w:rPr>
        <w:t>int</w:t>
      </w:r>
      <w:r w:rsidRPr="00260646">
        <w:rPr>
          <w:rFonts w:ascii="Courier New" w:hAnsi="Courier New" w:cs="Courier New"/>
          <w:color w:val="auto"/>
          <w:szCs w:val="28"/>
        </w:rPr>
        <w:t xml:space="preserve"> </w:t>
      </w:r>
      <w:r w:rsidRPr="00260646">
        <w:rPr>
          <w:rFonts w:ascii="Courier New" w:hAnsi="Courier New" w:cs="Courier New"/>
          <w:color w:val="auto"/>
          <w:szCs w:val="28"/>
          <w:lang w:val="en-US"/>
        </w:rPr>
        <w:t>v</w:t>
      </w:r>
      <w:r w:rsidRPr="00260646">
        <w:rPr>
          <w:rFonts w:ascii="Courier New" w:hAnsi="Courier New" w:cs="Courier New"/>
          <w:color w:val="auto"/>
          <w:szCs w:val="28"/>
        </w:rPr>
        <w:t xml:space="preserve"> = 4, </w:t>
      </w:r>
      <w:r w:rsidRPr="00260646">
        <w:rPr>
          <w:rFonts w:ascii="Courier New" w:hAnsi="Courier New" w:cs="Courier New"/>
          <w:color w:val="auto"/>
          <w:szCs w:val="28"/>
          <w:lang w:val="en-US"/>
        </w:rPr>
        <w:t>sum</w:t>
      </w:r>
      <w:r w:rsidRPr="00260646">
        <w:rPr>
          <w:rFonts w:ascii="Courier New" w:hAnsi="Courier New" w:cs="Courier New"/>
          <w:color w:val="auto"/>
          <w:szCs w:val="28"/>
        </w:rPr>
        <w:t xml:space="preserve"> = </w:t>
      </w:r>
      <w:r w:rsidRPr="00260646">
        <w:rPr>
          <w:rFonts w:ascii="Courier New" w:hAnsi="Courier New" w:cs="Courier New"/>
          <w:color w:val="auto"/>
          <w:szCs w:val="28"/>
          <w:lang w:val="en-US"/>
        </w:rPr>
        <w:t>v</w:t>
      </w:r>
      <w:r w:rsidRPr="00260646">
        <w:rPr>
          <w:rFonts w:ascii="Courier New" w:hAnsi="Courier New" w:cs="Courier New"/>
          <w:color w:val="auto"/>
          <w:szCs w:val="28"/>
        </w:rPr>
        <w:t xml:space="preserve">++; // </w:t>
      </w:r>
      <w:r w:rsidRPr="00260646">
        <w:rPr>
          <w:rFonts w:ascii="Courier New" w:hAnsi="Courier New" w:cs="Courier New"/>
          <w:color w:val="auto"/>
          <w:szCs w:val="28"/>
          <w:lang w:val="en-US"/>
        </w:rPr>
        <w:t>sum</w:t>
      </w:r>
      <w:r w:rsidRPr="00260646">
        <w:rPr>
          <w:rFonts w:ascii="Courier New" w:hAnsi="Courier New" w:cs="Courier New"/>
          <w:color w:val="auto"/>
          <w:szCs w:val="28"/>
        </w:rPr>
        <w:t xml:space="preserve"> равна четырём</w:t>
      </w:r>
    </w:p>
    <w:p w:rsidR="000929D5" w:rsidRDefault="000929D5" w:rsidP="0090614E">
      <w:pPr>
        <w:shd w:val="clear" w:color="auto" w:fill="FFFFFF"/>
        <w:suppressAutoHyphens w:val="0"/>
        <w:spacing w:line="240" w:lineRule="auto"/>
        <w:jc w:val="both"/>
        <w:textAlignment w:val="baseline"/>
        <w:rPr>
          <w:rFonts w:ascii="Courier New" w:hAnsi="Courier New" w:cs="Courier New"/>
          <w:color w:val="auto"/>
          <w:sz w:val="24"/>
          <w:szCs w:val="24"/>
        </w:rPr>
      </w:pPr>
    </w:p>
    <w:p w:rsidR="000929D5" w:rsidRDefault="000929D5" w:rsidP="0090614E">
      <w:pPr>
        <w:pStyle w:val="aa"/>
        <w:numPr>
          <w:ilvl w:val="0"/>
          <w:numId w:val="7"/>
        </w:numPr>
        <w:shd w:val="clear" w:color="auto" w:fill="FFFFFF"/>
        <w:suppressAutoHyphens w:val="0"/>
        <w:spacing w:line="240" w:lineRule="auto"/>
        <w:jc w:val="both"/>
        <w:textAlignment w:val="baseline"/>
        <w:rPr>
          <w:color w:val="auto"/>
          <w:szCs w:val="28"/>
        </w:rPr>
      </w:pPr>
      <w:r w:rsidRPr="000929D5">
        <w:rPr>
          <w:color w:val="auto"/>
          <w:szCs w:val="28"/>
        </w:rPr>
        <w:t>К каким операндам применимы операции инкремента и декремента?</w:t>
      </w:r>
    </w:p>
    <w:p w:rsidR="00064D0F" w:rsidRDefault="00064D0F" w:rsidP="0090614E">
      <w:pPr>
        <w:pStyle w:val="aa"/>
        <w:shd w:val="clear" w:color="auto" w:fill="FFFFFF"/>
        <w:suppressAutoHyphens w:val="0"/>
        <w:spacing w:line="240" w:lineRule="auto"/>
        <w:jc w:val="both"/>
        <w:textAlignment w:val="baseline"/>
        <w:rPr>
          <w:color w:val="auto"/>
          <w:szCs w:val="28"/>
        </w:rPr>
      </w:pPr>
    </w:p>
    <w:p w:rsidR="00064D0F" w:rsidRPr="00064D0F" w:rsidRDefault="00064D0F" w:rsidP="0090614E">
      <w:pPr>
        <w:shd w:val="clear" w:color="auto" w:fill="FFFFFF"/>
        <w:suppressAutoHyphens w:val="0"/>
        <w:spacing w:line="240" w:lineRule="auto"/>
        <w:jc w:val="both"/>
        <w:textAlignment w:val="baseline"/>
        <w:rPr>
          <w:color w:val="auto"/>
          <w:szCs w:val="28"/>
        </w:rPr>
      </w:pPr>
      <w:r>
        <w:rPr>
          <w:color w:val="auto"/>
          <w:szCs w:val="28"/>
        </w:rPr>
        <w:tab/>
      </w:r>
      <w:r w:rsidRPr="00064D0F">
        <w:rPr>
          <w:color w:val="auto"/>
          <w:szCs w:val="28"/>
        </w:rPr>
        <w:t>Операции инкремента и декремента могут применяться только к переменным и не могут – к константам и выражениям.</w:t>
      </w:r>
    </w:p>
    <w:p w:rsidR="000929D5" w:rsidRPr="000929D5" w:rsidRDefault="000929D5" w:rsidP="0090614E">
      <w:pPr>
        <w:shd w:val="clear" w:color="auto" w:fill="FFFFFF"/>
        <w:suppressAutoHyphens w:val="0"/>
        <w:spacing w:line="240" w:lineRule="auto"/>
        <w:ind w:left="927"/>
        <w:jc w:val="both"/>
        <w:textAlignment w:val="baseline"/>
        <w:rPr>
          <w:color w:val="auto"/>
          <w:szCs w:val="28"/>
        </w:rPr>
      </w:pPr>
    </w:p>
    <w:p w:rsidR="0010196F" w:rsidRDefault="00010378" w:rsidP="0090614E">
      <w:pPr>
        <w:pStyle w:val="aa"/>
        <w:numPr>
          <w:ilvl w:val="0"/>
          <w:numId w:val="7"/>
        </w:numPr>
        <w:spacing w:line="240" w:lineRule="auto"/>
        <w:jc w:val="both"/>
      </w:pPr>
      <w:r w:rsidRPr="00010378">
        <w:t>Приведите примеры использования поразрядных операций и операций сдвига.</w:t>
      </w:r>
    </w:p>
    <w:p w:rsidR="00AC14BF" w:rsidRDefault="00AC14BF" w:rsidP="0090614E">
      <w:pPr>
        <w:pStyle w:val="aa"/>
        <w:spacing w:line="240" w:lineRule="auto"/>
        <w:jc w:val="both"/>
      </w:pPr>
    </w:p>
    <w:p w:rsidR="00AC14BF" w:rsidRDefault="00AC14BF" w:rsidP="0090614E">
      <w:pPr>
        <w:spacing w:line="240" w:lineRule="auto"/>
        <w:jc w:val="both"/>
      </w:pPr>
      <w:r>
        <w:tab/>
        <w:t>Побитовые И, ИЛИ, НЕ, исключающее ИЛИ</w:t>
      </w:r>
    </w:p>
    <w:p w:rsidR="00AC14BF" w:rsidRDefault="00AC14BF" w:rsidP="0090614E">
      <w:pPr>
        <w:pStyle w:val="aa"/>
        <w:spacing w:line="240" w:lineRule="auto"/>
        <w:jc w:val="both"/>
      </w:pPr>
      <w:r>
        <w:lastRenderedPageBreak/>
        <w:t>ЗАМЕЧАНИЕ: здесь и далее в примерах используются 8-битные числа для упрощения записи. Всё это верно и для любых других чисел.</w:t>
      </w:r>
    </w:p>
    <w:p w:rsidR="00AC14BF" w:rsidRDefault="00AC14BF" w:rsidP="0090614E">
      <w:pPr>
        <w:pStyle w:val="aa"/>
        <w:spacing w:line="240" w:lineRule="auto"/>
        <w:jc w:val="both"/>
      </w:pPr>
    </w:p>
    <w:p w:rsidR="00AC14BF" w:rsidRDefault="00BF3B3B" w:rsidP="0090614E">
      <w:pPr>
        <w:spacing w:line="240" w:lineRule="auto"/>
        <w:jc w:val="both"/>
      </w:pPr>
      <w:r>
        <w:tab/>
      </w:r>
      <w:r w:rsidR="00AC14BF">
        <w:t>Логические операции И, ИЛИ, исключающее ИЛИ и НЕ могут быть описаны с помощью таблиц истинности</w:t>
      </w:r>
    </w:p>
    <w:p w:rsidR="00BF3B3B" w:rsidRDefault="00BF3B3B" w:rsidP="0090614E">
      <w:pPr>
        <w:pStyle w:val="aa"/>
        <w:spacing w:line="240" w:lineRule="auto"/>
        <w:jc w:val="both"/>
      </w:pPr>
      <w:r>
        <w:rPr>
          <w:noProof/>
          <w:lang w:eastAsia="ru-RU"/>
        </w:rPr>
        <w:drawing>
          <wp:inline distT="0" distB="0" distL="0" distR="0">
            <wp:extent cx="5480627" cy="1343025"/>
            <wp:effectExtent l="19050" t="0" r="5773"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7992" t="18280" r="20880" b="55107"/>
                    <a:stretch>
                      <a:fillRect/>
                    </a:stretch>
                  </pic:blipFill>
                  <pic:spPr bwMode="auto">
                    <a:xfrm>
                      <a:off x="0" y="0"/>
                      <a:ext cx="5480627" cy="1343025"/>
                    </a:xfrm>
                    <a:prstGeom prst="rect">
                      <a:avLst/>
                    </a:prstGeom>
                    <a:noFill/>
                    <a:ln w="9525">
                      <a:noFill/>
                      <a:miter lim="800000"/>
                      <a:headEnd/>
                      <a:tailEnd/>
                    </a:ln>
                  </pic:spPr>
                </pic:pic>
              </a:graphicData>
            </a:graphic>
          </wp:inline>
        </w:drawing>
      </w:r>
    </w:p>
    <w:p w:rsidR="00AC14BF" w:rsidRDefault="00AC14BF" w:rsidP="0090614E">
      <w:pPr>
        <w:spacing w:line="240" w:lineRule="auto"/>
        <w:jc w:val="both"/>
      </w:pPr>
      <w:r>
        <w:t>В побитовых (bit-wise) операциях значение бита, равное 1, рассматривается как логическая истина, а 0 как ложь. Побитовое И (оператор &amp;) берёт два числа и логически умножает соответствующие биты. Например, если логически умножить 3 на 8, то получим 0</w:t>
      </w:r>
    </w:p>
    <w:p w:rsidR="00AC14BF" w:rsidRDefault="00AC14BF" w:rsidP="0090614E">
      <w:pPr>
        <w:pStyle w:val="aa"/>
        <w:spacing w:line="240" w:lineRule="auto"/>
        <w:jc w:val="both"/>
      </w:pPr>
    </w:p>
    <w:p w:rsidR="00AC14BF" w:rsidRPr="00260646" w:rsidRDefault="00AC14BF" w:rsidP="0090614E">
      <w:pPr>
        <w:pStyle w:val="aa"/>
        <w:spacing w:line="240" w:lineRule="auto"/>
        <w:jc w:val="both"/>
        <w:rPr>
          <w:rFonts w:ascii="Courier New" w:hAnsi="Courier New" w:cs="Courier New"/>
        </w:rPr>
      </w:pPr>
      <w:r w:rsidRPr="00260646">
        <w:rPr>
          <w:rFonts w:ascii="Courier New" w:hAnsi="Courier New" w:cs="Courier New"/>
        </w:rPr>
        <w:t>char a = 3;</w:t>
      </w:r>
    </w:p>
    <w:p w:rsidR="00AC14BF" w:rsidRPr="00260646" w:rsidRDefault="00AC14BF" w:rsidP="0090614E">
      <w:pPr>
        <w:pStyle w:val="aa"/>
        <w:spacing w:line="240" w:lineRule="auto"/>
        <w:jc w:val="both"/>
        <w:rPr>
          <w:rFonts w:ascii="Courier New" w:hAnsi="Courier New" w:cs="Courier New"/>
        </w:rPr>
      </w:pPr>
      <w:r w:rsidRPr="00260646">
        <w:rPr>
          <w:rFonts w:ascii="Courier New" w:hAnsi="Courier New" w:cs="Courier New"/>
        </w:rPr>
        <w:t>char b = 8;</w:t>
      </w: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char c = a &amp; b;</w:t>
      </w: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printf("%d", c);</w:t>
      </w:r>
    </w:p>
    <w:p w:rsidR="00AC14BF" w:rsidRDefault="00AC14BF" w:rsidP="0090614E">
      <w:pPr>
        <w:spacing w:line="240" w:lineRule="auto"/>
        <w:jc w:val="both"/>
      </w:pPr>
      <w:r>
        <w:t>Первый бит переменной c равен логическому произведению первого бита числа a и первого бита числа b. И так для каждого бита.</w:t>
      </w:r>
    </w:p>
    <w:p w:rsidR="00AC14BF" w:rsidRDefault="00AC14BF" w:rsidP="0090614E">
      <w:pPr>
        <w:pStyle w:val="aa"/>
        <w:spacing w:line="240" w:lineRule="auto"/>
        <w:jc w:val="both"/>
      </w:pPr>
      <w:r>
        <w:t>00000011</w:t>
      </w:r>
    </w:p>
    <w:p w:rsidR="00AC14BF" w:rsidRDefault="00AC14BF" w:rsidP="0090614E">
      <w:pPr>
        <w:pStyle w:val="aa"/>
        <w:spacing w:line="240" w:lineRule="auto"/>
        <w:jc w:val="both"/>
      </w:pPr>
      <w:r>
        <w:t>00001000</w:t>
      </w:r>
    </w:p>
    <w:p w:rsidR="00AC14BF" w:rsidRDefault="00AC14BF" w:rsidP="0090614E">
      <w:pPr>
        <w:pStyle w:val="aa"/>
        <w:spacing w:line="240" w:lineRule="auto"/>
        <w:jc w:val="both"/>
      </w:pPr>
      <w:r>
        <w:t>↓↓↓↓↓↓↓↓</w:t>
      </w:r>
    </w:p>
    <w:p w:rsidR="00AC14BF" w:rsidRDefault="00AC14BF" w:rsidP="0090614E">
      <w:pPr>
        <w:pStyle w:val="aa"/>
        <w:spacing w:line="240" w:lineRule="auto"/>
        <w:jc w:val="both"/>
      </w:pPr>
      <w:r>
        <w:t>00000000</w:t>
      </w:r>
    </w:p>
    <w:p w:rsidR="00AC14BF" w:rsidRDefault="00AC14BF" w:rsidP="0090614E">
      <w:pPr>
        <w:spacing w:line="240" w:lineRule="auto"/>
        <w:jc w:val="both"/>
      </w:pPr>
      <w:r>
        <w:t>Соответственно, побитовое произведение чисел 31 и 17 даст 17, так как 31 это 00011111 , а 17 это 00010001</w:t>
      </w:r>
    </w:p>
    <w:p w:rsidR="00AC14BF" w:rsidRDefault="00AC14BF" w:rsidP="0090614E">
      <w:pPr>
        <w:pStyle w:val="aa"/>
        <w:spacing w:line="240" w:lineRule="auto"/>
        <w:jc w:val="both"/>
      </w:pPr>
      <w:r>
        <w:t>00011111</w:t>
      </w:r>
    </w:p>
    <w:p w:rsidR="00AC14BF" w:rsidRDefault="00AC14BF" w:rsidP="0090614E">
      <w:pPr>
        <w:pStyle w:val="aa"/>
        <w:spacing w:line="240" w:lineRule="auto"/>
        <w:jc w:val="both"/>
      </w:pPr>
      <w:r>
        <w:t>00010001</w:t>
      </w:r>
    </w:p>
    <w:p w:rsidR="00AC14BF" w:rsidRDefault="00AC14BF" w:rsidP="0090614E">
      <w:pPr>
        <w:pStyle w:val="aa"/>
        <w:spacing w:line="240" w:lineRule="auto"/>
        <w:jc w:val="both"/>
      </w:pPr>
      <w:r>
        <w:t>↓↓↓↓↓↓↓↓</w:t>
      </w:r>
    </w:p>
    <w:p w:rsidR="00AC14BF" w:rsidRDefault="00AC14BF" w:rsidP="0090614E">
      <w:pPr>
        <w:pStyle w:val="aa"/>
        <w:spacing w:line="240" w:lineRule="auto"/>
        <w:jc w:val="both"/>
      </w:pPr>
      <w:r>
        <w:t>00010001</w:t>
      </w:r>
    </w:p>
    <w:p w:rsidR="00AC14BF" w:rsidRDefault="00AC14BF" w:rsidP="0090614E">
      <w:pPr>
        <w:spacing w:line="240" w:lineRule="auto"/>
        <w:jc w:val="both"/>
      </w:pPr>
      <w:r>
        <w:t>Побитовое произведение чисел 35 и 15 равно 3.</w:t>
      </w:r>
    </w:p>
    <w:p w:rsidR="00AC14BF" w:rsidRDefault="00AC14BF" w:rsidP="0090614E">
      <w:pPr>
        <w:pStyle w:val="aa"/>
        <w:spacing w:line="240" w:lineRule="auto"/>
        <w:jc w:val="both"/>
      </w:pPr>
      <w:r>
        <w:t>00100011</w:t>
      </w:r>
    </w:p>
    <w:p w:rsidR="00AC14BF" w:rsidRDefault="00AC14BF" w:rsidP="0090614E">
      <w:pPr>
        <w:pStyle w:val="aa"/>
        <w:spacing w:line="240" w:lineRule="auto"/>
        <w:jc w:val="both"/>
      </w:pPr>
      <w:r>
        <w:t>00001111</w:t>
      </w:r>
    </w:p>
    <w:p w:rsidR="00AC14BF" w:rsidRDefault="00AC14BF" w:rsidP="0090614E">
      <w:pPr>
        <w:pStyle w:val="aa"/>
        <w:spacing w:line="240" w:lineRule="auto"/>
        <w:jc w:val="both"/>
      </w:pPr>
      <w:r>
        <w:t>↓↓↓↓↓↓↓↓</w:t>
      </w:r>
    </w:p>
    <w:p w:rsidR="00AC14BF" w:rsidRDefault="00AC14BF" w:rsidP="0090614E">
      <w:pPr>
        <w:pStyle w:val="aa"/>
        <w:spacing w:line="240" w:lineRule="auto"/>
        <w:jc w:val="both"/>
      </w:pPr>
      <w:r>
        <w:t>00000011</w:t>
      </w:r>
    </w:p>
    <w:p w:rsidR="00AC14BF" w:rsidRDefault="00AC14BF" w:rsidP="0090614E">
      <w:pPr>
        <w:spacing w:line="240" w:lineRule="auto"/>
        <w:jc w:val="both"/>
      </w:pPr>
      <w:r>
        <w:t>Аналогично работает операция побитового ИЛИ (оператор |), за исключением того, что она логически суммирует соответствующие биты чисел без переноса.</w:t>
      </w:r>
    </w:p>
    <w:p w:rsidR="00AC14BF" w:rsidRPr="00AC14BF" w:rsidRDefault="00AC14BF" w:rsidP="0090614E">
      <w:pPr>
        <w:pStyle w:val="aa"/>
        <w:spacing w:line="240" w:lineRule="auto"/>
        <w:jc w:val="both"/>
        <w:rPr>
          <w:lang w:val="en-US"/>
        </w:rPr>
      </w:pPr>
      <w:r>
        <w:t>Например</w:t>
      </w:r>
      <w:r w:rsidRPr="00AC14BF">
        <w:rPr>
          <w:lang w:val="en-US"/>
        </w:rPr>
        <w:t>,</w:t>
      </w:r>
    </w:p>
    <w:p w:rsidR="00AC14BF" w:rsidRPr="00AC14BF" w:rsidRDefault="00AC14BF" w:rsidP="0090614E">
      <w:pPr>
        <w:pStyle w:val="aa"/>
        <w:spacing w:line="240" w:lineRule="auto"/>
        <w:jc w:val="both"/>
        <w:rPr>
          <w:lang w:val="en-US"/>
        </w:rPr>
      </w:pP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char a = 15;</w:t>
      </w: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char b = 11;</w:t>
      </w: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char c = a | b;</w:t>
      </w:r>
    </w:p>
    <w:p w:rsidR="00AC14BF" w:rsidRPr="00260646" w:rsidRDefault="00AC14BF" w:rsidP="0090614E">
      <w:pPr>
        <w:pStyle w:val="aa"/>
        <w:spacing w:line="240" w:lineRule="auto"/>
        <w:jc w:val="both"/>
        <w:rPr>
          <w:rFonts w:ascii="Courier New" w:hAnsi="Courier New" w:cs="Courier New"/>
        </w:rPr>
      </w:pPr>
      <w:r w:rsidRPr="00260646">
        <w:rPr>
          <w:rFonts w:ascii="Courier New" w:hAnsi="Courier New" w:cs="Courier New"/>
          <w:lang w:val="en-US"/>
        </w:rPr>
        <w:lastRenderedPageBreak/>
        <w:t>printf</w:t>
      </w:r>
      <w:r w:rsidRPr="00260646">
        <w:rPr>
          <w:rFonts w:ascii="Courier New" w:hAnsi="Courier New" w:cs="Courier New"/>
        </w:rPr>
        <w:t>("%</w:t>
      </w:r>
      <w:r w:rsidRPr="00260646">
        <w:rPr>
          <w:rFonts w:ascii="Courier New" w:hAnsi="Courier New" w:cs="Courier New"/>
          <w:lang w:val="en-US"/>
        </w:rPr>
        <w:t>d</w:t>
      </w:r>
      <w:r w:rsidRPr="00260646">
        <w:rPr>
          <w:rFonts w:ascii="Courier New" w:hAnsi="Courier New" w:cs="Courier New"/>
        </w:rPr>
        <w:t xml:space="preserve">", </w:t>
      </w:r>
      <w:r w:rsidRPr="00260646">
        <w:rPr>
          <w:rFonts w:ascii="Courier New" w:hAnsi="Courier New" w:cs="Courier New"/>
          <w:lang w:val="en-US"/>
        </w:rPr>
        <w:t>c</w:t>
      </w:r>
      <w:r w:rsidRPr="00260646">
        <w:rPr>
          <w:rFonts w:ascii="Courier New" w:hAnsi="Courier New" w:cs="Courier New"/>
        </w:rPr>
        <w:t>);</w:t>
      </w:r>
    </w:p>
    <w:p w:rsidR="00AC14BF" w:rsidRDefault="00AC14BF" w:rsidP="0090614E">
      <w:pPr>
        <w:spacing w:line="240" w:lineRule="auto"/>
        <w:jc w:val="both"/>
      </w:pPr>
      <w:r>
        <w:t xml:space="preserve">выведет 15, так как </w:t>
      </w:r>
    </w:p>
    <w:p w:rsidR="00AC14BF" w:rsidRDefault="00770CDA" w:rsidP="0090614E">
      <w:pPr>
        <w:pStyle w:val="aa"/>
        <w:spacing w:line="240" w:lineRule="auto"/>
        <w:jc w:val="both"/>
      </w:pPr>
      <w:r>
        <w:rPr>
          <w:lang w:val="en-US"/>
        </w:rPr>
        <w:t>a</w:t>
      </w:r>
      <w:r w:rsidRPr="00770CDA">
        <w:t>=</w:t>
      </w:r>
      <w:r w:rsidR="00AC14BF">
        <w:t>00001111</w:t>
      </w:r>
    </w:p>
    <w:p w:rsidR="00AC14BF" w:rsidRDefault="00770CDA" w:rsidP="0090614E">
      <w:pPr>
        <w:pStyle w:val="aa"/>
        <w:spacing w:line="240" w:lineRule="auto"/>
        <w:jc w:val="both"/>
      </w:pPr>
      <w:r>
        <w:rPr>
          <w:lang w:val="en-US"/>
        </w:rPr>
        <w:t>b</w:t>
      </w:r>
      <w:r w:rsidRPr="00770CDA">
        <w:t>=</w:t>
      </w:r>
      <w:r w:rsidR="00AC14BF">
        <w:t>00001011</w:t>
      </w:r>
    </w:p>
    <w:p w:rsidR="00AC14BF" w:rsidRDefault="00770CDA" w:rsidP="0090614E">
      <w:pPr>
        <w:pStyle w:val="aa"/>
        <w:spacing w:line="240" w:lineRule="auto"/>
        <w:jc w:val="both"/>
      </w:pPr>
      <w:r w:rsidRPr="00B51262">
        <w:t xml:space="preserve">     </w:t>
      </w:r>
      <w:r w:rsidR="00AC14BF">
        <w:t>↓↓↓↓↓↓↓↓</w:t>
      </w:r>
    </w:p>
    <w:p w:rsidR="00AC14BF" w:rsidRDefault="00770CDA" w:rsidP="0090614E">
      <w:pPr>
        <w:pStyle w:val="aa"/>
        <w:spacing w:line="240" w:lineRule="auto"/>
        <w:jc w:val="both"/>
      </w:pPr>
      <w:r>
        <w:rPr>
          <w:lang w:val="en-US"/>
        </w:rPr>
        <w:t>c</w:t>
      </w:r>
      <w:r w:rsidRPr="00B51262">
        <w:t>=</w:t>
      </w:r>
      <w:r w:rsidR="00AC14BF">
        <w:t>00001111</w:t>
      </w:r>
    </w:p>
    <w:p w:rsidR="00AC14BF" w:rsidRDefault="00AC14BF" w:rsidP="0090614E">
      <w:pPr>
        <w:spacing w:line="240" w:lineRule="auto"/>
        <w:jc w:val="both"/>
      </w:pPr>
      <w:r>
        <w:t>Побитовое ИЛИ для чисел 33 и 11 вернёт 43, так как 33 это 00100001, а 11 это 00001011</w:t>
      </w:r>
    </w:p>
    <w:p w:rsidR="00AC14BF" w:rsidRDefault="00AC14BF" w:rsidP="0090614E">
      <w:pPr>
        <w:pStyle w:val="aa"/>
        <w:spacing w:line="240" w:lineRule="auto"/>
        <w:jc w:val="both"/>
      </w:pPr>
      <w:r>
        <w:t>00100001</w:t>
      </w:r>
    </w:p>
    <w:p w:rsidR="00AC14BF" w:rsidRDefault="00AC14BF" w:rsidP="0090614E">
      <w:pPr>
        <w:pStyle w:val="aa"/>
        <w:spacing w:line="240" w:lineRule="auto"/>
        <w:jc w:val="both"/>
      </w:pPr>
      <w:r>
        <w:t>00001011</w:t>
      </w:r>
    </w:p>
    <w:p w:rsidR="00AC14BF" w:rsidRDefault="00AC14BF" w:rsidP="0090614E">
      <w:pPr>
        <w:pStyle w:val="aa"/>
        <w:spacing w:line="240" w:lineRule="auto"/>
        <w:jc w:val="both"/>
      </w:pPr>
      <w:r>
        <w:t>↓↓↓↓↓↓↓↓</w:t>
      </w:r>
    </w:p>
    <w:p w:rsidR="00AC14BF" w:rsidRDefault="00AC14BF" w:rsidP="0090614E">
      <w:pPr>
        <w:pStyle w:val="aa"/>
        <w:spacing w:line="240" w:lineRule="auto"/>
        <w:jc w:val="both"/>
      </w:pPr>
      <w:r>
        <w:t>00101011</w:t>
      </w:r>
    </w:p>
    <w:p w:rsidR="00AC14BF" w:rsidRDefault="00AC14BF" w:rsidP="0090614E">
      <w:pPr>
        <w:spacing w:line="240" w:lineRule="auto"/>
        <w:jc w:val="both"/>
      </w:pPr>
      <w:r>
        <w:t>Побитовое отрицание (оператор ~) работает не для отдельного бита, а для всего числа целиком. Оператор инверсии меняет ложь на истину, а истину на ложь, для каждого бита. Например,</w:t>
      </w:r>
    </w:p>
    <w:p w:rsidR="00AC14BF" w:rsidRDefault="00AC14BF" w:rsidP="0090614E">
      <w:pPr>
        <w:pStyle w:val="aa"/>
        <w:spacing w:line="240" w:lineRule="auto"/>
        <w:jc w:val="both"/>
      </w:pPr>
    </w:p>
    <w:p w:rsidR="00AC14BF" w:rsidRPr="00260646" w:rsidRDefault="00AC14BF" w:rsidP="0090614E">
      <w:pPr>
        <w:pStyle w:val="aa"/>
        <w:spacing w:line="240" w:lineRule="auto"/>
        <w:jc w:val="both"/>
        <w:rPr>
          <w:rFonts w:ascii="Courier New" w:hAnsi="Courier New" w:cs="Courier New"/>
        </w:rPr>
      </w:pPr>
      <w:r w:rsidRPr="00260646">
        <w:rPr>
          <w:rFonts w:ascii="Courier New" w:hAnsi="Courier New" w:cs="Courier New"/>
        </w:rPr>
        <w:t>char a = 65;</w:t>
      </w:r>
    </w:p>
    <w:p w:rsidR="00AC14BF" w:rsidRPr="00260646" w:rsidRDefault="00AC14BF" w:rsidP="0090614E">
      <w:pPr>
        <w:pStyle w:val="aa"/>
        <w:spacing w:line="240" w:lineRule="auto"/>
        <w:jc w:val="both"/>
        <w:rPr>
          <w:rFonts w:ascii="Courier New" w:hAnsi="Courier New" w:cs="Courier New"/>
        </w:rPr>
      </w:pPr>
      <w:r w:rsidRPr="00260646">
        <w:rPr>
          <w:rFonts w:ascii="Courier New" w:hAnsi="Courier New" w:cs="Courier New"/>
        </w:rPr>
        <w:t>char b = ~a;</w:t>
      </w:r>
    </w:p>
    <w:p w:rsidR="00AC14BF" w:rsidRPr="00260646" w:rsidRDefault="00AC14BF" w:rsidP="0090614E">
      <w:pPr>
        <w:pStyle w:val="aa"/>
        <w:spacing w:line="240" w:lineRule="auto"/>
        <w:jc w:val="both"/>
        <w:rPr>
          <w:rFonts w:ascii="Courier New" w:hAnsi="Courier New" w:cs="Courier New"/>
        </w:rPr>
      </w:pPr>
      <w:r w:rsidRPr="00260646">
        <w:rPr>
          <w:rFonts w:ascii="Courier New" w:hAnsi="Courier New" w:cs="Courier New"/>
        </w:rPr>
        <w:t>printf("%d", b);</w:t>
      </w:r>
    </w:p>
    <w:p w:rsidR="00AC14BF" w:rsidRDefault="00AC14BF" w:rsidP="0090614E">
      <w:pPr>
        <w:spacing w:line="240" w:lineRule="auto"/>
        <w:jc w:val="both"/>
      </w:pPr>
      <w:r>
        <w:t>Выведет -66, так как 65 это 01000001, а инверсия даст 10111110</w:t>
      </w:r>
    </w:p>
    <w:p w:rsidR="00AC14BF" w:rsidRDefault="00AC14BF" w:rsidP="0090614E">
      <w:pPr>
        <w:spacing w:line="240" w:lineRule="auto"/>
        <w:jc w:val="both"/>
      </w:pPr>
      <w:r>
        <w:t>что равно -66. Кстати, вот алгоритм для того, чтобы сделать чис</w:t>
      </w:r>
      <w:r w:rsidR="00770CDA">
        <w:t>ло отрицательным: для нахождения</w:t>
      </w:r>
      <w:r>
        <w:t xml:space="preserve"> дополнительного кода числа его надо инвертировать и прибавить к нему единицу.</w:t>
      </w:r>
    </w:p>
    <w:p w:rsidR="00AC14BF" w:rsidRPr="00064D0F" w:rsidRDefault="00AC14BF" w:rsidP="0090614E">
      <w:pPr>
        <w:pStyle w:val="aa"/>
        <w:spacing w:line="240" w:lineRule="auto"/>
        <w:jc w:val="both"/>
      </w:pP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char a = 107;</w:t>
      </w: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char b = ~a + 1;</w:t>
      </w: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printf("a = %d, -a = %d", a, b);</w:t>
      </w:r>
    </w:p>
    <w:p w:rsidR="00AC14BF" w:rsidRPr="00C627A6" w:rsidRDefault="00AC14BF" w:rsidP="0090614E">
      <w:pPr>
        <w:spacing w:line="240" w:lineRule="auto"/>
        <w:jc w:val="both"/>
        <w:rPr>
          <w:lang w:val="en-US"/>
        </w:rPr>
      </w:pPr>
      <w:r>
        <w:t xml:space="preserve">Исключающее ИЛИ (оператор ^) применяет побитово операцию </w:t>
      </w:r>
      <w:r w:rsidRPr="00C80FF5">
        <w:rPr>
          <w:lang w:val="en-US"/>
        </w:rPr>
        <w:t>XOR</w:t>
      </w:r>
      <w:r w:rsidRPr="00C627A6">
        <w:rPr>
          <w:lang w:val="en-US"/>
        </w:rPr>
        <w:t xml:space="preserve">. </w:t>
      </w:r>
      <w:r>
        <w:t>Например</w:t>
      </w:r>
      <w:r w:rsidRPr="00C627A6">
        <w:rPr>
          <w:lang w:val="en-US"/>
        </w:rPr>
        <w:t xml:space="preserve">, </w:t>
      </w:r>
      <w:r>
        <w:t>для</w:t>
      </w:r>
      <w:r w:rsidRPr="00C627A6">
        <w:rPr>
          <w:lang w:val="en-US"/>
        </w:rPr>
        <w:t xml:space="preserve"> </w:t>
      </w:r>
      <w:r>
        <w:t>чисел</w:t>
      </w:r>
    </w:p>
    <w:p w:rsidR="00AC14BF" w:rsidRPr="00C627A6" w:rsidRDefault="00AC14BF" w:rsidP="0090614E">
      <w:pPr>
        <w:pStyle w:val="aa"/>
        <w:spacing w:line="240" w:lineRule="auto"/>
        <w:jc w:val="both"/>
        <w:rPr>
          <w:lang w:val="en-US"/>
        </w:rPr>
      </w:pPr>
    </w:p>
    <w:p w:rsidR="00AC14BF" w:rsidRPr="00C627A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char</w:t>
      </w:r>
      <w:r w:rsidRPr="00C627A6">
        <w:rPr>
          <w:rFonts w:ascii="Courier New" w:hAnsi="Courier New" w:cs="Courier New"/>
          <w:lang w:val="en-US"/>
        </w:rPr>
        <w:t xml:space="preserve"> </w:t>
      </w:r>
      <w:r w:rsidRPr="00260646">
        <w:rPr>
          <w:rFonts w:ascii="Courier New" w:hAnsi="Courier New" w:cs="Courier New"/>
          <w:lang w:val="en-US"/>
        </w:rPr>
        <w:t>a</w:t>
      </w:r>
      <w:r w:rsidRPr="00C627A6">
        <w:rPr>
          <w:rFonts w:ascii="Courier New" w:hAnsi="Courier New" w:cs="Courier New"/>
          <w:lang w:val="en-US"/>
        </w:rPr>
        <w:t xml:space="preserve"> = 12;</w:t>
      </w: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char b = 85;</w:t>
      </w: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char c = a ^ b;</w:t>
      </w:r>
    </w:p>
    <w:p w:rsidR="00AC14BF" w:rsidRPr="00260646" w:rsidRDefault="00AC14BF" w:rsidP="0090614E">
      <w:pPr>
        <w:pStyle w:val="aa"/>
        <w:spacing w:line="240" w:lineRule="auto"/>
        <w:jc w:val="both"/>
        <w:rPr>
          <w:rFonts w:ascii="Courier New" w:hAnsi="Courier New" w:cs="Courier New"/>
        </w:rPr>
      </w:pPr>
      <w:r w:rsidRPr="00260646">
        <w:rPr>
          <w:rFonts w:ascii="Courier New" w:hAnsi="Courier New" w:cs="Courier New"/>
        </w:rPr>
        <w:t>printf("%d", c);</w:t>
      </w:r>
    </w:p>
    <w:p w:rsidR="00AC14BF" w:rsidRDefault="00AC14BF" w:rsidP="0090614E">
      <w:pPr>
        <w:spacing w:line="240" w:lineRule="auto"/>
        <w:jc w:val="both"/>
      </w:pPr>
      <w:r>
        <w:t>будет выведено 89, так как a равно 00001100, а b равно 01010101. В итоге получим 01011001</w:t>
      </w:r>
    </w:p>
    <w:p w:rsidR="00AC14BF" w:rsidRDefault="00AC14BF" w:rsidP="0090614E">
      <w:pPr>
        <w:spacing w:line="240" w:lineRule="auto"/>
        <w:jc w:val="both"/>
      </w:pPr>
      <w:r>
        <w:t>Иногда логические операторы &amp;&amp; и || путают с операторами &amp; и |. Такие ошибки могут существовать в коде достаточно долго, потому что такой код в ряде случаев будет работать. Например, для чисел 1 и 0. Но так как в си истиной является любое ненулевое значение, то побитовое умножение чисел 3 и 4 вернёт 0, хотя логическое умножение должно вернуть истину.</w:t>
      </w:r>
    </w:p>
    <w:p w:rsidR="00AC14BF" w:rsidRPr="00064D0F" w:rsidRDefault="00AC14BF" w:rsidP="0090614E">
      <w:pPr>
        <w:pStyle w:val="aa"/>
        <w:spacing w:line="240" w:lineRule="auto"/>
        <w:jc w:val="both"/>
      </w:pP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int a = 3;</w:t>
      </w: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int b = 4;</w:t>
      </w:r>
    </w:p>
    <w:p w:rsidR="00AC14BF" w:rsidRPr="00260646" w:rsidRDefault="00AC14BF" w:rsidP="0090614E">
      <w:pPr>
        <w:pStyle w:val="aa"/>
        <w:spacing w:line="240" w:lineRule="auto"/>
        <w:jc w:val="both"/>
        <w:rPr>
          <w:rFonts w:ascii="Courier New" w:hAnsi="Courier New" w:cs="Courier New"/>
          <w:lang w:val="en-US"/>
        </w:rPr>
      </w:pPr>
      <w:r w:rsidRPr="00260646">
        <w:rPr>
          <w:rFonts w:ascii="Courier New" w:hAnsi="Courier New" w:cs="Courier New"/>
          <w:lang w:val="en-US"/>
        </w:rPr>
        <w:t>printf("a &amp; b = %d\n", a &amp; b);  //</w:t>
      </w:r>
      <w:r w:rsidRPr="00260646">
        <w:rPr>
          <w:rFonts w:ascii="Courier New" w:hAnsi="Courier New" w:cs="Courier New"/>
        </w:rPr>
        <w:t>выведет</w:t>
      </w:r>
      <w:r w:rsidRPr="00260646">
        <w:rPr>
          <w:rFonts w:ascii="Courier New" w:hAnsi="Courier New" w:cs="Courier New"/>
          <w:lang w:val="en-US"/>
        </w:rPr>
        <w:t xml:space="preserve"> 0</w:t>
      </w:r>
    </w:p>
    <w:p w:rsidR="00AC14BF" w:rsidRPr="00260646" w:rsidRDefault="00AC14BF" w:rsidP="0090614E">
      <w:pPr>
        <w:pStyle w:val="aa"/>
        <w:spacing w:line="240" w:lineRule="auto"/>
        <w:jc w:val="both"/>
        <w:rPr>
          <w:rFonts w:ascii="Courier New" w:hAnsi="Courier New" w:cs="Courier New"/>
        </w:rPr>
      </w:pPr>
      <w:r w:rsidRPr="00260646">
        <w:rPr>
          <w:rFonts w:ascii="Courier New" w:hAnsi="Courier New" w:cs="Courier New"/>
        </w:rPr>
        <w:lastRenderedPageBreak/>
        <w:t>printf("a &amp;&amp; b = %d\n", a &amp;&amp; b);//выведет не 0 (конкретнее, 1)</w:t>
      </w:r>
    </w:p>
    <w:p w:rsidR="00BF3B3B" w:rsidRDefault="00BF3B3B" w:rsidP="0090614E">
      <w:pPr>
        <w:pStyle w:val="aa"/>
        <w:spacing w:line="240" w:lineRule="auto"/>
        <w:jc w:val="both"/>
      </w:pPr>
      <w:r>
        <w:t>-------------------------------------------------------------</w:t>
      </w:r>
      <w:r w:rsidR="00773FA3">
        <w:t>-------------------</w:t>
      </w:r>
      <w:r>
        <w:t>---</w:t>
      </w:r>
    </w:p>
    <w:p w:rsidR="00AC14BF" w:rsidRPr="00AC14BF" w:rsidRDefault="00BF3B3B" w:rsidP="0090614E">
      <w:pPr>
        <w:spacing w:line="240" w:lineRule="auto"/>
        <w:jc w:val="both"/>
      </w:pPr>
      <w:r>
        <w:tab/>
      </w:r>
      <w:r w:rsidR="00AC14BF">
        <w:t>О</w:t>
      </w:r>
      <w:r w:rsidR="00AC14BF" w:rsidRPr="00AC14BF">
        <w:t>пераций сдвига две – битовый сдвиг влево (оператор &lt;&lt;) и битовый сдвиг вправо (оператор &gt;&gt;). Битовый сдвиг вправо сдвигает биты числа вправо, дописывая слева нули. Битовый сдвиг влево делает противоположное: сдвигает биты влево, дописывая справа нули. Вышедшие за пределы числа биты отбрасываются.</w:t>
      </w:r>
    </w:p>
    <w:p w:rsidR="00AC14BF" w:rsidRPr="00AC14BF" w:rsidRDefault="00AC14BF" w:rsidP="0090614E">
      <w:pPr>
        <w:spacing w:line="240" w:lineRule="auto"/>
        <w:jc w:val="both"/>
      </w:pPr>
      <w:r w:rsidRPr="00AC14BF">
        <w:t>Например, сдвиг числа 5 влево на 2 позиции</w:t>
      </w:r>
    </w:p>
    <w:p w:rsidR="00AC14BF" w:rsidRPr="00AC14BF" w:rsidRDefault="00AC14BF" w:rsidP="0090614E">
      <w:pPr>
        <w:spacing w:line="240" w:lineRule="auto"/>
        <w:jc w:val="both"/>
      </w:pPr>
      <w:r w:rsidRPr="00AC14BF">
        <w:t>00000101 &lt;&lt; 2 == 00010100</w:t>
      </w:r>
    </w:p>
    <w:p w:rsidR="00AC14BF" w:rsidRPr="00AC14BF" w:rsidRDefault="00AC14BF" w:rsidP="0090614E">
      <w:pPr>
        <w:spacing w:line="240" w:lineRule="auto"/>
        <w:jc w:val="both"/>
      </w:pPr>
      <w:r w:rsidRPr="00AC14BF">
        <w:t>Сдвиг числа 19 вправо на 3 позиции</w:t>
      </w:r>
    </w:p>
    <w:p w:rsidR="00AC14BF" w:rsidRPr="00AC14BF" w:rsidRDefault="00AC14BF" w:rsidP="0090614E">
      <w:pPr>
        <w:spacing w:line="240" w:lineRule="auto"/>
        <w:jc w:val="both"/>
      </w:pPr>
      <w:r w:rsidRPr="00AC14BF">
        <w:t>00010011 &gt;&gt; 3 == 00000010</w:t>
      </w:r>
    </w:p>
    <w:p w:rsidR="00AC14BF" w:rsidRPr="00AC14BF" w:rsidRDefault="00AC14BF" w:rsidP="0090614E">
      <w:pPr>
        <w:spacing w:line="240" w:lineRule="auto"/>
        <w:jc w:val="both"/>
      </w:pPr>
      <w:r w:rsidRPr="00AC14BF">
        <w:t>Так как сдвиг вправо (&gt;&gt;) дописывает слева нули, то для целых чисел операция равносильна целочисленному делению пополам, а сдвиг влево умножению на 2. Произвести битовый сдвиг для числа с плавающей точкой без явного приведения типа не</w:t>
      </w:r>
      <w:r w:rsidR="00B51262">
        <w:t>льзя. Это вызвано тем, что для С</w:t>
      </w:r>
      <w:r w:rsidRPr="00AC14BF">
        <w:t xml:space="preserve">и не определено представление числа с плавающей точкой. Однако можно переместить число типа </w:t>
      </w:r>
      <w:r w:rsidRPr="00AC14BF">
        <w:rPr>
          <w:lang w:val="en-US"/>
        </w:rPr>
        <w:t>float</w:t>
      </w:r>
      <w:r w:rsidRPr="00AC14BF">
        <w:t xml:space="preserve"> в </w:t>
      </w:r>
      <w:r w:rsidRPr="00AC14BF">
        <w:rPr>
          <w:lang w:val="en-US"/>
        </w:rPr>
        <w:t>int</w:t>
      </w:r>
      <w:r w:rsidRPr="00AC14BF">
        <w:t>, затем сдвинуть и вернуть обратно</w:t>
      </w:r>
    </w:p>
    <w:p w:rsidR="00AC14BF" w:rsidRPr="00AC14BF" w:rsidRDefault="00AC14BF" w:rsidP="0090614E">
      <w:pPr>
        <w:spacing w:line="240" w:lineRule="auto"/>
        <w:jc w:val="both"/>
      </w:pPr>
    </w:p>
    <w:p w:rsidR="00AC14BF" w:rsidRPr="00260646" w:rsidRDefault="00AC14BF" w:rsidP="0090614E">
      <w:pPr>
        <w:spacing w:line="240" w:lineRule="auto"/>
        <w:jc w:val="both"/>
        <w:rPr>
          <w:rFonts w:ascii="Courier New" w:hAnsi="Courier New" w:cs="Courier New"/>
          <w:lang w:val="en-US"/>
        </w:rPr>
      </w:pPr>
      <w:r w:rsidRPr="00260646">
        <w:rPr>
          <w:rFonts w:ascii="Courier New" w:hAnsi="Courier New" w:cs="Courier New"/>
          <w:lang w:val="en-US"/>
        </w:rPr>
        <w:t>float b = 10.0f;</w:t>
      </w:r>
    </w:p>
    <w:p w:rsidR="00AC14BF" w:rsidRPr="00260646" w:rsidRDefault="00AC14BF" w:rsidP="0090614E">
      <w:pPr>
        <w:spacing w:line="240" w:lineRule="auto"/>
        <w:jc w:val="both"/>
        <w:rPr>
          <w:rFonts w:ascii="Courier New" w:hAnsi="Courier New" w:cs="Courier New"/>
          <w:lang w:val="en-US"/>
        </w:rPr>
      </w:pPr>
      <w:r w:rsidRPr="00260646">
        <w:rPr>
          <w:rFonts w:ascii="Courier New" w:hAnsi="Courier New" w:cs="Courier New"/>
          <w:lang w:val="en-US"/>
        </w:rPr>
        <w:t>float c = (float) (*((unsigned int*)&amp;b) &gt;&gt; 2);</w:t>
      </w:r>
    </w:p>
    <w:p w:rsidR="00AC14BF" w:rsidRPr="00260646" w:rsidRDefault="00AC14BF" w:rsidP="0090614E">
      <w:pPr>
        <w:spacing w:line="240" w:lineRule="auto"/>
        <w:jc w:val="both"/>
        <w:rPr>
          <w:rFonts w:ascii="Courier New" w:hAnsi="Courier New" w:cs="Courier New"/>
          <w:lang w:val="en-US"/>
        </w:rPr>
      </w:pPr>
      <w:r w:rsidRPr="00260646">
        <w:rPr>
          <w:rFonts w:ascii="Courier New" w:hAnsi="Courier New" w:cs="Courier New"/>
          <w:lang w:val="en-US"/>
        </w:rPr>
        <w:t>printf("%.3f &gt;&gt; 2 = %.3f", b, c);</w:t>
      </w:r>
    </w:p>
    <w:p w:rsidR="00AC14BF" w:rsidRPr="00AC14BF" w:rsidRDefault="00AC14BF" w:rsidP="0090614E">
      <w:pPr>
        <w:spacing w:line="240" w:lineRule="auto"/>
        <w:jc w:val="both"/>
      </w:pPr>
      <w:r w:rsidRPr="00AC14BF">
        <w:t>Но мы, конечно же, получим не 5.0</w:t>
      </w:r>
      <w:r w:rsidRPr="00AC14BF">
        <w:rPr>
          <w:lang w:val="en-US"/>
        </w:rPr>
        <w:t>f</w:t>
      </w:r>
      <w:r w:rsidRPr="00AC14BF">
        <w:t>, а совершенно другое число.</w:t>
      </w:r>
    </w:p>
    <w:p w:rsidR="00AC14BF" w:rsidRPr="00AC14BF" w:rsidRDefault="00AC14BF" w:rsidP="0090614E">
      <w:pPr>
        <w:spacing w:line="240" w:lineRule="auto"/>
        <w:jc w:val="both"/>
      </w:pPr>
      <w:r w:rsidRPr="00AC14BF">
        <w:t>Особенностью операторов сдвига является то, что они могут по-разному вести себя с числами со знаком и без знака, в зависимости от компилятора. Действительно, отрицательное число обычно содержит один бит знака. Когда мы будем производить сдвиг влево, он может пропасть, число станет положительным. Однако, компилятор может сделать так, что сдвиг останется знакопостоянным и будет проходить по другим правилам. То же самое и для сдвига вправо.</w:t>
      </w:r>
    </w:p>
    <w:p w:rsidR="00B51262" w:rsidRDefault="00B51262" w:rsidP="0090614E">
      <w:pPr>
        <w:spacing w:line="240" w:lineRule="auto"/>
        <w:jc w:val="both"/>
      </w:pPr>
      <w:r>
        <w:t>----------------------------------------------------------------------------------------</w:t>
      </w:r>
    </w:p>
    <w:p w:rsidR="00AC14BF" w:rsidRPr="00AC14BF" w:rsidRDefault="00AC14BF" w:rsidP="0090614E">
      <w:pPr>
        <w:spacing w:line="240" w:lineRule="auto"/>
        <w:jc w:val="both"/>
      </w:pPr>
      <w:r w:rsidRPr="00AC14BF">
        <w:t>Побитовые операторы и операторы сдвига не изменяют значения числа, возвращая новое. Они также как и арифметические операторы, могут входить в состав сложного присваивания</w:t>
      </w:r>
    </w:p>
    <w:p w:rsidR="00AC14BF" w:rsidRPr="00AC14BF" w:rsidRDefault="00AC14BF" w:rsidP="0090614E">
      <w:pPr>
        <w:spacing w:line="240" w:lineRule="auto"/>
        <w:jc w:val="both"/>
      </w:pPr>
    </w:p>
    <w:p w:rsidR="00AC14BF" w:rsidRPr="00260646" w:rsidRDefault="00AC14BF" w:rsidP="0090614E">
      <w:pPr>
        <w:spacing w:line="240" w:lineRule="auto"/>
        <w:jc w:val="both"/>
        <w:rPr>
          <w:rFonts w:ascii="Courier New" w:hAnsi="Courier New" w:cs="Courier New"/>
          <w:lang w:val="en-US"/>
        </w:rPr>
      </w:pPr>
      <w:r w:rsidRPr="00260646">
        <w:rPr>
          <w:rFonts w:ascii="Courier New" w:hAnsi="Courier New" w:cs="Courier New"/>
          <w:lang w:val="en-US"/>
        </w:rPr>
        <w:t>int a = 10;</w:t>
      </w:r>
    </w:p>
    <w:p w:rsidR="00AC14BF" w:rsidRPr="00260646" w:rsidRDefault="00AC14BF" w:rsidP="0090614E">
      <w:pPr>
        <w:spacing w:line="240" w:lineRule="auto"/>
        <w:jc w:val="both"/>
        <w:rPr>
          <w:rFonts w:ascii="Courier New" w:hAnsi="Courier New" w:cs="Courier New"/>
          <w:lang w:val="en-US"/>
        </w:rPr>
      </w:pPr>
      <w:r w:rsidRPr="00260646">
        <w:rPr>
          <w:rFonts w:ascii="Courier New" w:hAnsi="Courier New" w:cs="Courier New"/>
          <w:lang w:val="en-US"/>
        </w:rPr>
        <w:t>int b = 1;</w:t>
      </w:r>
    </w:p>
    <w:p w:rsidR="00AC14BF" w:rsidRPr="00260646" w:rsidRDefault="00AC14BF" w:rsidP="0090614E">
      <w:pPr>
        <w:spacing w:line="240" w:lineRule="auto"/>
        <w:jc w:val="both"/>
        <w:rPr>
          <w:rFonts w:ascii="Courier New" w:hAnsi="Courier New" w:cs="Courier New"/>
          <w:lang w:val="en-US"/>
        </w:rPr>
      </w:pPr>
      <w:r w:rsidRPr="00260646">
        <w:rPr>
          <w:rFonts w:ascii="Courier New" w:hAnsi="Courier New" w:cs="Courier New"/>
          <w:lang w:val="en-US"/>
        </w:rPr>
        <w:t>a &gt;&gt;= 3;</w:t>
      </w:r>
    </w:p>
    <w:p w:rsidR="00AC14BF" w:rsidRPr="00260646" w:rsidRDefault="00AC14BF" w:rsidP="0090614E">
      <w:pPr>
        <w:spacing w:line="240" w:lineRule="auto"/>
        <w:jc w:val="both"/>
        <w:rPr>
          <w:rFonts w:ascii="Courier New" w:hAnsi="Courier New" w:cs="Courier New"/>
          <w:lang w:val="en-US"/>
        </w:rPr>
      </w:pPr>
      <w:r w:rsidRPr="00260646">
        <w:rPr>
          <w:rFonts w:ascii="Courier New" w:hAnsi="Courier New" w:cs="Courier New"/>
          <w:lang w:val="en-US"/>
        </w:rPr>
        <w:t>a ^= (b &lt;&lt; 3);</w:t>
      </w:r>
    </w:p>
    <w:p w:rsidR="00010378" w:rsidRPr="00AC14BF" w:rsidRDefault="00010378" w:rsidP="0090614E">
      <w:pPr>
        <w:pStyle w:val="aa"/>
        <w:spacing w:line="240" w:lineRule="auto"/>
        <w:jc w:val="both"/>
        <w:rPr>
          <w:lang w:val="en-US"/>
        </w:rPr>
      </w:pPr>
    </w:p>
    <w:p w:rsidR="00010378" w:rsidRDefault="00010378" w:rsidP="0090614E">
      <w:pPr>
        <w:pStyle w:val="aa"/>
        <w:numPr>
          <w:ilvl w:val="0"/>
          <w:numId w:val="7"/>
        </w:numPr>
        <w:spacing w:line="240" w:lineRule="auto"/>
        <w:jc w:val="both"/>
      </w:pPr>
      <w:r w:rsidRPr="00010378">
        <w:t>Знаки каких бинарных операций могут использоваться в составных операциях присваивания?</w:t>
      </w:r>
    </w:p>
    <w:p w:rsidR="0068342D" w:rsidRDefault="0068342D" w:rsidP="0090614E">
      <w:pPr>
        <w:pStyle w:val="aa"/>
        <w:spacing w:line="240" w:lineRule="auto"/>
        <w:jc w:val="both"/>
      </w:pPr>
    </w:p>
    <w:p w:rsidR="00B71785" w:rsidRPr="001A2E0D" w:rsidRDefault="00B71785" w:rsidP="0090614E">
      <w:pPr>
        <w:spacing w:line="240" w:lineRule="auto"/>
        <w:jc w:val="both"/>
        <w:rPr>
          <w:color w:val="auto"/>
          <w:szCs w:val="28"/>
        </w:rPr>
      </w:pPr>
      <w:r>
        <w:rPr>
          <w:color w:val="auto"/>
          <w:szCs w:val="28"/>
        </w:rPr>
        <w:t xml:space="preserve">Ответ: </w:t>
      </w:r>
      <w:r w:rsidRPr="001A2E0D">
        <w:rPr>
          <w:color w:val="auto"/>
          <w:szCs w:val="28"/>
        </w:rPr>
        <w:t xml:space="preserve">+ </w:t>
      </w:r>
      <w:r>
        <w:rPr>
          <w:color w:val="auto"/>
          <w:szCs w:val="28"/>
        </w:rPr>
        <w:t xml:space="preserve"> </w:t>
      </w:r>
      <w:r w:rsidRPr="001A2E0D">
        <w:rPr>
          <w:color w:val="auto"/>
          <w:szCs w:val="28"/>
        </w:rPr>
        <w:t>*</w:t>
      </w:r>
      <w:r>
        <w:rPr>
          <w:color w:val="auto"/>
          <w:szCs w:val="28"/>
        </w:rPr>
        <w:t xml:space="preserve"> </w:t>
      </w:r>
      <w:r w:rsidRPr="001A2E0D">
        <w:rPr>
          <w:color w:val="auto"/>
          <w:szCs w:val="28"/>
        </w:rPr>
        <w:t xml:space="preserve"> / </w:t>
      </w:r>
      <w:r>
        <w:rPr>
          <w:color w:val="auto"/>
          <w:szCs w:val="28"/>
        </w:rPr>
        <w:t xml:space="preserve"> </w:t>
      </w:r>
      <w:r w:rsidRPr="001A2E0D">
        <w:rPr>
          <w:color w:val="auto"/>
          <w:szCs w:val="28"/>
        </w:rPr>
        <w:t xml:space="preserve">% </w:t>
      </w:r>
      <w:r>
        <w:rPr>
          <w:color w:val="auto"/>
          <w:szCs w:val="28"/>
        </w:rPr>
        <w:t xml:space="preserve"> </w:t>
      </w:r>
      <w:r w:rsidRPr="001A2E0D">
        <w:rPr>
          <w:color w:val="auto"/>
          <w:szCs w:val="28"/>
        </w:rPr>
        <w:t xml:space="preserve">&lt;&lt; </w:t>
      </w:r>
      <w:r>
        <w:rPr>
          <w:color w:val="auto"/>
          <w:szCs w:val="28"/>
        </w:rPr>
        <w:t xml:space="preserve"> </w:t>
      </w:r>
      <w:r w:rsidRPr="001A2E0D">
        <w:rPr>
          <w:color w:val="auto"/>
          <w:szCs w:val="28"/>
        </w:rPr>
        <w:t>&gt;&gt;</w:t>
      </w:r>
      <w:r>
        <w:rPr>
          <w:color w:val="auto"/>
          <w:szCs w:val="28"/>
        </w:rPr>
        <w:t xml:space="preserve"> </w:t>
      </w:r>
      <w:r w:rsidRPr="001A2E0D">
        <w:rPr>
          <w:color w:val="auto"/>
          <w:szCs w:val="28"/>
        </w:rPr>
        <w:t xml:space="preserve"> &amp;</w:t>
      </w:r>
      <w:r>
        <w:rPr>
          <w:color w:val="auto"/>
          <w:szCs w:val="28"/>
        </w:rPr>
        <w:t xml:space="preserve"> </w:t>
      </w:r>
      <w:r w:rsidRPr="001A2E0D">
        <w:rPr>
          <w:color w:val="auto"/>
          <w:szCs w:val="28"/>
        </w:rPr>
        <w:t xml:space="preserve"> ^</w:t>
      </w:r>
      <w:r>
        <w:rPr>
          <w:color w:val="auto"/>
          <w:szCs w:val="28"/>
        </w:rPr>
        <w:t xml:space="preserve"> </w:t>
      </w:r>
      <w:r w:rsidRPr="001A2E0D">
        <w:rPr>
          <w:color w:val="auto"/>
          <w:szCs w:val="28"/>
        </w:rPr>
        <w:t xml:space="preserve"> |</w:t>
      </w:r>
    </w:p>
    <w:p w:rsidR="00B71785" w:rsidRDefault="00B71785" w:rsidP="0090614E">
      <w:pPr>
        <w:spacing w:line="240" w:lineRule="auto"/>
        <w:jc w:val="both"/>
        <w:rPr>
          <w:color w:val="auto"/>
          <w:szCs w:val="28"/>
        </w:rPr>
      </w:pPr>
    </w:p>
    <w:p w:rsidR="00B71785" w:rsidRPr="00B71785" w:rsidRDefault="00B71785" w:rsidP="0090614E">
      <w:pPr>
        <w:spacing w:line="240" w:lineRule="auto"/>
        <w:jc w:val="both"/>
        <w:rPr>
          <w:color w:val="auto"/>
          <w:szCs w:val="28"/>
        </w:rPr>
      </w:pPr>
      <w:r w:rsidRPr="00B71785">
        <w:rPr>
          <w:color w:val="auto"/>
          <w:szCs w:val="28"/>
        </w:rPr>
        <w:lastRenderedPageBreak/>
        <w:t xml:space="preserve">Кроме простого </w:t>
      </w:r>
      <w:r w:rsidRPr="00C627A6">
        <w:rPr>
          <w:color w:val="auto"/>
          <w:szCs w:val="28"/>
        </w:rPr>
        <w:t>присваивания</w:t>
      </w:r>
      <w:r>
        <w:rPr>
          <w:color w:val="auto"/>
          <w:szCs w:val="28"/>
        </w:rPr>
        <w:t xml:space="preserve"> </w:t>
      </w:r>
      <w:r w:rsidRPr="00B71785">
        <w:rPr>
          <w:color w:val="auto"/>
          <w:szCs w:val="28"/>
        </w:rPr>
        <w:t>имеется целая группа операций присваивания, которые объединяют простое присваивание с одной из бинарных операций</w:t>
      </w:r>
      <w:r>
        <w:rPr>
          <w:color w:val="auto"/>
          <w:szCs w:val="28"/>
        </w:rPr>
        <w:t xml:space="preserve">. </w:t>
      </w:r>
      <w:r w:rsidRPr="00B71785">
        <w:rPr>
          <w:color w:val="auto"/>
          <w:szCs w:val="28"/>
        </w:rPr>
        <w:t>Такие операции называются составными операциями присваивания и имеют вид:</w:t>
      </w:r>
    </w:p>
    <w:p w:rsidR="00B71785" w:rsidRPr="00B71785" w:rsidRDefault="00B71785" w:rsidP="0090614E">
      <w:pPr>
        <w:spacing w:line="240" w:lineRule="auto"/>
        <w:jc w:val="both"/>
        <w:rPr>
          <w:color w:val="auto"/>
          <w:szCs w:val="28"/>
        </w:rPr>
      </w:pPr>
    </w:p>
    <w:p w:rsidR="00B71785" w:rsidRPr="00260646" w:rsidRDefault="00B71785" w:rsidP="0090614E">
      <w:pPr>
        <w:spacing w:line="240" w:lineRule="auto"/>
        <w:jc w:val="both"/>
        <w:rPr>
          <w:rFonts w:ascii="Courier New" w:hAnsi="Courier New" w:cs="Courier New"/>
          <w:color w:val="auto"/>
          <w:szCs w:val="28"/>
        </w:rPr>
      </w:pPr>
      <w:r w:rsidRPr="00260646">
        <w:rPr>
          <w:rFonts w:ascii="Courier New" w:hAnsi="Courier New" w:cs="Courier New"/>
          <w:color w:val="auto"/>
          <w:szCs w:val="28"/>
        </w:rPr>
        <w:t xml:space="preserve">(операнд-1) (бинарная операция) </w:t>
      </w:r>
      <w:r w:rsidR="00260646">
        <w:rPr>
          <w:rFonts w:ascii="Courier New" w:hAnsi="Courier New" w:cs="Courier New"/>
          <w:color w:val="auto"/>
          <w:szCs w:val="28"/>
        </w:rPr>
        <w:t xml:space="preserve">= (операнд-2) </w:t>
      </w:r>
    </w:p>
    <w:p w:rsidR="00B71785" w:rsidRDefault="00B71785" w:rsidP="0090614E">
      <w:pPr>
        <w:spacing w:line="240" w:lineRule="auto"/>
        <w:jc w:val="both"/>
        <w:rPr>
          <w:color w:val="auto"/>
          <w:szCs w:val="28"/>
        </w:rPr>
      </w:pPr>
      <w:r>
        <w:rPr>
          <w:color w:val="auto"/>
          <w:szCs w:val="28"/>
        </w:rPr>
        <w:t>(</w:t>
      </w:r>
      <w:r w:rsidRPr="001A2E0D">
        <w:rPr>
          <w:color w:val="auto"/>
          <w:szCs w:val="28"/>
        </w:rPr>
        <w:t>i += 2</w:t>
      </w:r>
      <w:r>
        <w:rPr>
          <w:color w:val="auto"/>
          <w:szCs w:val="28"/>
        </w:rPr>
        <w:t>;)</w:t>
      </w:r>
      <w:r w:rsidRPr="00B71785">
        <w:rPr>
          <w:color w:val="auto"/>
          <w:szCs w:val="28"/>
        </w:rPr>
        <w:t>.</w:t>
      </w:r>
    </w:p>
    <w:p w:rsidR="00B71785" w:rsidRPr="00B71785" w:rsidRDefault="00B71785" w:rsidP="0090614E">
      <w:pPr>
        <w:spacing w:line="240" w:lineRule="auto"/>
        <w:jc w:val="both"/>
        <w:rPr>
          <w:color w:val="auto"/>
          <w:szCs w:val="28"/>
        </w:rPr>
      </w:pPr>
      <w:r w:rsidRPr="00B71785">
        <w:rPr>
          <w:color w:val="auto"/>
          <w:szCs w:val="28"/>
        </w:rPr>
        <w:t>Составное присваивание по результату эквивалентно следующему простому присваиванию:</w:t>
      </w:r>
    </w:p>
    <w:p w:rsidR="00B71785" w:rsidRPr="00B71785" w:rsidRDefault="00B71785" w:rsidP="00260646">
      <w:pPr>
        <w:spacing w:line="240" w:lineRule="auto"/>
        <w:ind w:firstLine="709"/>
        <w:jc w:val="both"/>
        <w:rPr>
          <w:color w:val="auto"/>
          <w:szCs w:val="28"/>
        </w:rPr>
      </w:pPr>
    </w:p>
    <w:p w:rsidR="00B71785" w:rsidRPr="00260646" w:rsidRDefault="00B71785" w:rsidP="0090614E">
      <w:pPr>
        <w:spacing w:line="240" w:lineRule="auto"/>
        <w:jc w:val="both"/>
        <w:rPr>
          <w:rFonts w:ascii="Courier New" w:hAnsi="Courier New" w:cs="Courier New"/>
          <w:color w:val="auto"/>
          <w:szCs w:val="28"/>
        </w:rPr>
      </w:pPr>
      <w:r w:rsidRPr="00260646">
        <w:rPr>
          <w:rFonts w:ascii="Courier New" w:hAnsi="Courier New" w:cs="Courier New"/>
          <w:color w:val="auto"/>
          <w:szCs w:val="28"/>
        </w:rPr>
        <w:t>(операнд-1) = (операнд-1) (</w:t>
      </w:r>
      <w:r w:rsidR="00260646" w:rsidRPr="00260646">
        <w:rPr>
          <w:rFonts w:ascii="Courier New" w:hAnsi="Courier New" w:cs="Courier New"/>
          <w:color w:val="auto"/>
          <w:szCs w:val="28"/>
        </w:rPr>
        <w:t xml:space="preserve">бинарное операция) (операнд-2) </w:t>
      </w:r>
    </w:p>
    <w:p w:rsidR="00B71785" w:rsidRDefault="00B71785" w:rsidP="0090614E">
      <w:pPr>
        <w:spacing w:line="240" w:lineRule="auto"/>
        <w:jc w:val="both"/>
        <w:rPr>
          <w:color w:val="auto"/>
          <w:szCs w:val="28"/>
        </w:rPr>
      </w:pPr>
      <w:r>
        <w:rPr>
          <w:color w:val="auto"/>
          <w:szCs w:val="28"/>
        </w:rPr>
        <w:t>(</w:t>
      </w:r>
      <w:r w:rsidRPr="001A2E0D">
        <w:rPr>
          <w:color w:val="auto"/>
          <w:szCs w:val="28"/>
        </w:rPr>
        <w:t>i = i + 2</w:t>
      </w:r>
      <w:r>
        <w:rPr>
          <w:color w:val="auto"/>
          <w:szCs w:val="28"/>
        </w:rPr>
        <w:t>;)</w:t>
      </w:r>
      <w:r w:rsidRPr="00B71785">
        <w:rPr>
          <w:color w:val="auto"/>
          <w:szCs w:val="28"/>
        </w:rPr>
        <w:t>,</w:t>
      </w:r>
    </w:p>
    <w:p w:rsidR="00B71785" w:rsidRPr="00B71785" w:rsidRDefault="00B71785" w:rsidP="0090614E">
      <w:pPr>
        <w:spacing w:line="240" w:lineRule="auto"/>
        <w:jc w:val="both"/>
        <w:rPr>
          <w:color w:val="auto"/>
          <w:szCs w:val="28"/>
        </w:rPr>
      </w:pPr>
    </w:p>
    <w:p w:rsidR="00B71785" w:rsidRPr="00B71785" w:rsidRDefault="00B71785" w:rsidP="0090614E">
      <w:pPr>
        <w:spacing w:line="240" w:lineRule="auto"/>
        <w:jc w:val="both"/>
        <w:rPr>
          <w:color w:val="auto"/>
          <w:szCs w:val="28"/>
        </w:rPr>
      </w:pPr>
      <w:r w:rsidRPr="00B71785">
        <w:rPr>
          <w:color w:val="auto"/>
          <w:szCs w:val="28"/>
        </w:rPr>
        <w:t>Отметим, что выражение составного присваивания с точки зрения реализации не эквивалентно простому присваиванию, так как в последнем операнд-1 вычисляется дважды.</w:t>
      </w:r>
    </w:p>
    <w:p w:rsidR="00B71785" w:rsidRPr="00B71785" w:rsidRDefault="00B71785" w:rsidP="0090614E">
      <w:pPr>
        <w:spacing w:line="240" w:lineRule="auto"/>
        <w:jc w:val="both"/>
        <w:rPr>
          <w:color w:val="auto"/>
          <w:szCs w:val="28"/>
        </w:rPr>
      </w:pPr>
    </w:p>
    <w:p w:rsidR="00B71785" w:rsidRDefault="00B71785" w:rsidP="0090614E">
      <w:pPr>
        <w:spacing w:line="240" w:lineRule="auto"/>
        <w:jc w:val="both"/>
        <w:rPr>
          <w:color w:val="auto"/>
          <w:szCs w:val="28"/>
        </w:rPr>
      </w:pPr>
      <w:r w:rsidRPr="00B71785">
        <w:rPr>
          <w:color w:val="auto"/>
          <w:szCs w:val="28"/>
        </w:rPr>
        <w:t xml:space="preserve">Каждая операция составного присваивания выполняет преобразования, которые осуществляются соответствующей бинарной операцией. </w:t>
      </w:r>
    </w:p>
    <w:p w:rsidR="001A2E0D" w:rsidRPr="001A2E0D" w:rsidRDefault="001A2E0D" w:rsidP="0090614E">
      <w:pPr>
        <w:spacing w:line="240" w:lineRule="auto"/>
        <w:jc w:val="both"/>
        <w:rPr>
          <w:color w:val="auto"/>
          <w:szCs w:val="28"/>
        </w:rPr>
      </w:pPr>
      <w:r w:rsidRPr="001A2E0D">
        <w:rPr>
          <w:color w:val="auto"/>
          <w:szCs w:val="28"/>
        </w:rPr>
        <w:t>Большинству бинарных операторов (аналогичных + и имеющих левый и правый операнды) соответствуют</w:t>
      </w:r>
    </w:p>
    <w:p w:rsidR="001A2E0D" w:rsidRPr="001A2E0D" w:rsidRDefault="001A2E0D" w:rsidP="0090614E">
      <w:pPr>
        <w:spacing w:line="240" w:lineRule="auto"/>
        <w:jc w:val="both"/>
        <w:rPr>
          <w:color w:val="auto"/>
          <w:szCs w:val="28"/>
        </w:rPr>
      </w:pPr>
      <w:r w:rsidRPr="001A2E0D">
        <w:rPr>
          <w:color w:val="auto"/>
          <w:szCs w:val="28"/>
        </w:rPr>
        <w:t>операторы присваивания ор=, где ор — один из операторов</w:t>
      </w:r>
    </w:p>
    <w:p w:rsidR="001A2E0D" w:rsidRDefault="001A2E0D" w:rsidP="0090614E">
      <w:pPr>
        <w:spacing w:line="240" w:lineRule="auto"/>
        <w:jc w:val="both"/>
        <w:rPr>
          <w:color w:val="auto"/>
          <w:szCs w:val="28"/>
        </w:rPr>
      </w:pPr>
      <w:r w:rsidRPr="001A2E0D">
        <w:rPr>
          <w:color w:val="auto"/>
          <w:szCs w:val="28"/>
        </w:rPr>
        <w:t>+ * / % &lt;&lt; &gt;&gt; &amp; ^ |</w:t>
      </w:r>
    </w:p>
    <w:p w:rsidR="00B71785" w:rsidRPr="001A2E0D" w:rsidRDefault="00B71785" w:rsidP="0090614E">
      <w:pPr>
        <w:spacing w:line="240" w:lineRule="auto"/>
        <w:jc w:val="both"/>
        <w:rPr>
          <w:color w:val="auto"/>
          <w:szCs w:val="28"/>
        </w:rPr>
      </w:pPr>
    </w:p>
    <w:p w:rsidR="001A2E0D" w:rsidRPr="001A2E0D" w:rsidRDefault="001A2E0D" w:rsidP="0090614E">
      <w:pPr>
        <w:spacing w:line="240" w:lineRule="auto"/>
        <w:jc w:val="both"/>
        <w:rPr>
          <w:color w:val="auto"/>
          <w:szCs w:val="28"/>
        </w:rPr>
      </w:pPr>
      <w:r w:rsidRPr="001A2E0D">
        <w:rPr>
          <w:color w:val="auto"/>
          <w:szCs w:val="28"/>
        </w:rPr>
        <w:t>Если выр1 и выр2 — выражения, то</w:t>
      </w:r>
    </w:p>
    <w:p w:rsidR="001A2E0D" w:rsidRPr="001A2E0D" w:rsidRDefault="001A2E0D" w:rsidP="0090614E">
      <w:pPr>
        <w:spacing w:line="240" w:lineRule="auto"/>
        <w:jc w:val="both"/>
        <w:rPr>
          <w:color w:val="auto"/>
          <w:szCs w:val="28"/>
        </w:rPr>
      </w:pPr>
      <w:r w:rsidRPr="001A2E0D">
        <w:rPr>
          <w:color w:val="auto"/>
          <w:szCs w:val="28"/>
        </w:rPr>
        <w:t>выр1 ор= выр2</w:t>
      </w:r>
    </w:p>
    <w:p w:rsidR="001A2E0D" w:rsidRPr="001A2E0D" w:rsidRDefault="001A2E0D" w:rsidP="0090614E">
      <w:pPr>
        <w:spacing w:line="240" w:lineRule="auto"/>
        <w:jc w:val="both"/>
        <w:rPr>
          <w:color w:val="auto"/>
          <w:szCs w:val="28"/>
        </w:rPr>
      </w:pPr>
      <w:r w:rsidRPr="001A2E0D">
        <w:rPr>
          <w:color w:val="auto"/>
          <w:szCs w:val="28"/>
        </w:rPr>
        <w:t>эквивалентно</w:t>
      </w:r>
    </w:p>
    <w:p w:rsidR="001A2E0D" w:rsidRPr="001A2E0D" w:rsidRDefault="001A2E0D" w:rsidP="0090614E">
      <w:pPr>
        <w:spacing w:line="240" w:lineRule="auto"/>
        <w:jc w:val="both"/>
        <w:rPr>
          <w:color w:val="auto"/>
          <w:szCs w:val="28"/>
        </w:rPr>
      </w:pPr>
      <w:r w:rsidRPr="001A2E0D">
        <w:rPr>
          <w:color w:val="auto"/>
          <w:szCs w:val="28"/>
        </w:rPr>
        <w:t>выр1 = (выр1) ор (выр2)</w:t>
      </w:r>
    </w:p>
    <w:p w:rsidR="001A2E0D" w:rsidRPr="001A2E0D" w:rsidRDefault="001A2E0D" w:rsidP="0090614E">
      <w:pPr>
        <w:spacing w:line="240" w:lineRule="auto"/>
        <w:jc w:val="both"/>
        <w:rPr>
          <w:color w:val="auto"/>
          <w:szCs w:val="28"/>
        </w:rPr>
      </w:pPr>
      <w:r w:rsidRPr="001A2E0D">
        <w:rPr>
          <w:color w:val="auto"/>
          <w:szCs w:val="28"/>
        </w:rPr>
        <w:t>с той лишь разницей, что выр1 вычисляется только один раз. Обратите внимание на скобки вокруг выр2:</w:t>
      </w:r>
    </w:p>
    <w:p w:rsidR="001A2E0D" w:rsidRPr="00260646" w:rsidRDefault="001A2E0D" w:rsidP="0090614E">
      <w:pPr>
        <w:spacing w:line="240" w:lineRule="auto"/>
        <w:jc w:val="both"/>
        <w:rPr>
          <w:rFonts w:ascii="Courier New" w:hAnsi="Courier New" w:cs="Courier New"/>
          <w:color w:val="auto"/>
          <w:szCs w:val="28"/>
        </w:rPr>
      </w:pPr>
      <w:r w:rsidRPr="00260646">
        <w:rPr>
          <w:rFonts w:ascii="Courier New" w:hAnsi="Courier New" w:cs="Courier New"/>
          <w:color w:val="auto"/>
          <w:szCs w:val="28"/>
        </w:rPr>
        <w:t>x *= y + 1</w:t>
      </w:r>
    </w:p>
    <w:p w:rsidR="001A2E0D" w:rsidRPr="001A2E0D" w:rsidRDefault="001A2E0D" w:rsidP="0090614E">
      <w:pPr>
        <w:spacing w:line="240" w:lineRule="auto"/>
        <w:jc w:val="both"/>
        <w:rPr>
          <w:color w:val="auto"/>
          <w:szCs w:val="28"/>
        </w:rPr>
      </w:pPr>
      <w:r w:rsidRPr="001A2E0D">
        <w:rPr>
          <w:color w:val="auto"/>
          <w:szCs w:val="28"/>
        </w:rPr>
        <w:t>эквивалентно</w:t>
      </w:r>
    </w:p>
    <w:p w:rsidR="001A2E0D" w:rsidRPr="00260646" w:rsidRDefault="001A2E0D" w:rsidP="0090614E">
      <w:pPr>
        <w:spacing w:line="240" w:lineRule="auto"/>
        <w:jc w:val="both"/>
        <w:rPr>
          <w:rFonts w:ascii="Courier New" w:hAnsi="Courier New" w:cs="Courier New"/>
          <w:color w:val="auto"/>
          <w:szCs w:val="28"/>
        </w:rPr>
      </w:pPr>
      <w:r w:rsidRPr="00260646">
        <w:rPr>
          <w:rFonts w:ascii="Courier New" w:hAnsi="Courier New" w:cs="Courier New"/>
          <w:color w:val="auto"/>
          <w:szCs w:val="28"/>
        </w:rPr>
        <w:t>x = x * (y + 1)</w:t>
      </w:r>
    </w:p>
    <w:p w:rsidR="001A2E0D" w:rsidRPr="001A2E0D" w:rsidRDefault="001A2E0D" w:rsidP="0090614E">
      <w:pPr>
        <w:spacing w:line="240" w:lineRule="auto"/>
        <w:jc w:val="both"/>
        <w:rPr>
          <w:color w:val="auto"/>
          <w:szCs w:val="28"/>
        </w:rPr>
      </w:pPr>
      <w:r w:rsidRPr="001A2E0D">
        <w:rPr>
          <w:color w:val="auto"/>
          <w:szCs w:val="28"/>
        </w:rPr>
        <w:t>но не</w:t>
      </w:r>
    </w:p>
    <w:p w:rsidR="001A2E0D" w:rsidRPr="00260646" w:rsidRDefault="001A2E0D" w:rsidP="0090614E">
      <w:pPr>
        <w:spacing w:line="240" w:lineRule="auto"/>
        <w:jc w:val="both"/>
        <w:rPr>
          <w:rFonts w:ascii="Courier New" w:hAnsi="Courier New" w:cs="Courier New"/>
          <w:color w:val="auto"/>
          <w:szCs w:val="28"/>
        </w:rPr>
      </w:pPr>
      <w:r w:rsidRPr="00260646">
        <w:rPr>
          <w:rFonts w:ascii="Courier New" w:hAnsi="Courier New" w:cs="Courier New"/>
          <w:color w:val="auto"/>
          <w:szCs w:val="28"/>
        </w:rPr>
        <w:t>x = x * y + 1</w:t>
      </w:r>
    </w:p>
    <w:p w:rsidR="0090614E" w:rsidRDefault="0090614E" w:rsidP="0090614E">
      <w:pPr>
        <w:spacing w:line="240" w:lineRule="auto"/>
        <w:jc w:val="both"/>
        <w:rPr>
          <w:color w:val="auto"/>
          <w:szCs w:val="28"/>
        </w:rPr>
      </w:pPr>
    </w:p>
    <w:p w:rsidR="001A2E0D" w:rsidRDefault="001A2E0D" w:rsidP="0090614E">
      <w:pPr>
        <w:spacing w:line="240" w:lineRule="auto"/>
        <w:jc w:val="both"/>
        <w:rPr>
          <w:color w:val="auto"/>
          <w:szCs w:val="28"/>
        </w:rPr>
      </w:pPr>
      <w:r w:rsidRPr="001A2E0D">
        <w:rPr>
          <w:color w:val="auto"/>
          <w:szCs w:val="28"/>
        </w:rPr>
        <w:t>Кроме того, в сложных</w:t>
      </w:r>
      <w:r w:rsidR="0090614E">
        <w:rPr>
          <w:color w:val="auto"/>
          <w:szCs w:val="28"/>
        </w:rPr>
        <w:t xml:space="preserve"> </w:t>
      </w:r>
      <w:r w:rsidRPr="001A2E0D">
        <w:rPr>
          <w:color w:val="auto"/>
          <w:szCs w:val="28"/>
        </w:rPr>
        <w:t>выражениях вроде</w:t>
      </w:r>
    </w:p>
    <w:p w:rsidR="00260646" w:rsidRPr="001A2E0D" w:rsidRDefault="00260646" w:rsidP="0090614E">
      <w:pPr>
        <w:spacing w:line="240" w:lineRule="auto"/>
        <w:jc w:val="both"/>
        <w:rPr>
          <w:color w:val="auto"/>
          <w:szCs w:val="28"/>
        </w:rPr>
      </w:pPr>
    </w:p>
    <w:p w:rsidR="001A2E0D" w:rsidRDefault="001A2E0D" w:rsidP="0090614E">
      <w:pPr>
        <w:spacing w:line="240" w:lineRule="auto"/>
        <w:jc w:val="both"/>
        <w:rPr>
          <w:rFonts w:ascii="Courier New" w:hAnsi="Courier New" w:cs="Courier New"/>
          <w:color w:val="auto"/>
          <w:szCs w:val="28"/>
        </w:rPr>
      </w:pPr>
      <w:r w:rsidRPr="00260646">
        <w:rPr>
          <w:rFonts w:ascii="Courier New" w:hAnsi="Courier New" w:cs="Courier New"/>
          <w:color w:val="auto"/>
          <w:szCs w:val="28"/>
        </w:rPr>
        <w:t>yyval[yypv[p3+p4] + yypv[p1+p2]] += 2</w:t>
      </w:r>
    </w:p>
    <w:p w:rsidR="00260646" w:rsidRPr="00260646" w:rsidRDefault="00260646" w:rsidP="0090614E">
      <w:pPr>
        <w:spacing w:line="240" w:lineRule="auto"/>
        <w:jc w:val="both"/>
        <w:rPr>
          <w:rFonts w:ascii="Courier New" w:hAnsi="Courier New" w:cs="Courier New"/>
          <w:color w:val="auto"/>
          <w:szCs w:val="28"/>
        </w:rPr>
      </w:pPr>
    </w:p>
    <w:p w:rsidR="001A2E0D" w:rsidRPr="001A2E0D" w:rsidRDefault="001A2E0D" w:rsidP="0090614E">
      <w:pPr>
        <w:spacing w:line="240" w:lineRule="auto"/>
        <w:jc w:val="both"/>
        <w:rPr>
          <w:color w:val="auto"/>
          <w:szCs w:val="28"/>
        </w:rPr>
      </w:pPr>
      <w:r w:rsidRPr="001A2E0D">
        <w:rPr>
          <w:color w:val="auto"/>
          <w:szCs w:val="28"/>
        </w:rPr>
        <w:t>благодаря оператору присваивания += зап</w:t>
      </w:r>
      <w:r w:rsidR="0090614E">
        <w:rPr>
          <w:color w:val="auto"/>
          <w:szCs w:val="28"/>
        </w:rPr>
        <w:t xml:space="preserve">ись становится более легкой для </w:t>
      </w:r>
      <w:r w:rsidRPr="001A2E0D">
        <w:rPr>
          <w:color w:val="auto"/>
          <w:szCs w:val="28"/>
        </w:rPr>
        <w:t>понимания, так как читателю при</w:t>
      </w:r>
      <w:r w:rsidR="0090614E">
        <w:rPr>
          <w:color w:val="auto"/>
          <w:szCs w:val="28"/>
        </w:rPr>
        <w:t xml:space="preserve"> </w:t>
      </w:r>
      <w:r w:rsidRPr="001A2E0D">
        <w:rPr>
          <w:color w:val="auto"/>
          <w:szCs w:val="28"/>
        </w:rPr>
        <w:t>такой записи не потребуется старательно сравнивать два длинных выражения, совпадают ли они, или</w:t>
      </w:r>
      <w:r w:rsidR="0090614E">
        <w:rPr>
          <w:color w:val="auto"/>
          <w:szCs w:val="28"/>
        </w:rPr>
        <w:t xml:space="preserve"> </w:t>
      </w:r>
      <w:r w:rsidRPr="001A2E0D">
        <w:rPr>
          <w:color w:val="auto"/>
          <w:szCs w:val="28"/>
        </w:rPr>
        <w:t>выяснять, почему они не совпадают. Следует иметь в виду и то, что подобные операторы присваивания могут</w:t>
      </w:r>
    </w:p>
    <w:p w:rsidR="001A2E0D" w:rsidRPr="001A2E0D" w:rsidRDefault="001A2E0D" w:rsidP="0090614E">
      <w:pPr>
        <w:spacing w:line="240" w:lineRule="auto"/>
        <w:jc w:val="both"/>
        <w:rPr>
          <w:color w:val="auto"/>
          <w:szCs w:val="28"/>
        </w:rPr>
      </w:pPr>
      <w:r w:rsidRPr="001A2E0D">
        <w:rPr>
          <w:color w:val="auto"/>
          <w:szCs w:val="28"/>
        </w:rPr>
        <w:t>помочь компилятору сгенерировать более эффективный код.</w:t>
      </w:r>
    </w:p>
    <w:p w:rsidR="0068342D" w:rsidRPr="001A2E0D" w:rsidRDefault="001A2E0D" w:rsidP="0090614E">
      <w:pPr>
        <w:spacing w:line="240" w:lineRule="auto"/>
        <w:jc w:val="both"/>
        <w:rPr>
          <w:color w:val="auto"/>
          <w:szCs w:val="28"/>
        </w:rPr>
      </w:pPr>
      <w:r w:rsidRPr="001A2E0D">
        <w:rPr>
          <w:color w:val="auto"/>
          <w:szCs w:val="28"/>
        </w:rPr>
        <w:lastRenderedPageBreak/>
        <w:t>Типом и значением любого выражения присваивания являются тип и значение его левого операнда после</w:t>
      </w:r>
      <w:r w:rsidR="0090614E">
        <w:rPr>
          <w:color w:val="auto"/>
          <w:szCs w:val="28"/>
        </w:rPr>
        <w:t xml:space="preserve"> </w:t>
      </w:r>
      <w:r w:rsidRPr="001A2E0D">
        <w:rPr>
          <w:color w:val="auto"/>
          <w:szCs w:val="28"/>
        </w:rPr>
        <w:t>завершения присваивания.</w:t>
      </w:r>
    </w:p>
    <w:p w:rsidR="00010378" w:rsidRDefault="00010378" w:rsidP="00773FA3">
      <w:pPr>
        <w:pStyle w:val="aa"/>
        <w:spacing w:line="240" w:lineRule="auto"/>
      </w:pPr>
    </w:p>
    <w:p w:rsidR="00010378" w:rsidRDefault="00010378" w:rsidP="00773FA3">
      <w:pPr>
        <w:pStyle w:val="aa"/>
        <w:numPr>
          <w:ilvl w:val="0"/>
          <w:numId w:val="7"/>
        </w:numPr>
        <w:spacing w:line="240" w:lineRule="auto"/>
      </w:pPr>
      <w:r w:rsidRPr="00010378">
        <w:t>Назовите обязательные этапы обработки, которые проходит исходная программа, подготовленная на языке Си в виде текстового файла.</w:t>
      </w:r>
    </w:p>
    <w:p w:rsidR="00C42315" w:rsidRDefault="00C42315" w:rsidP="00773FA3">
      <w:pPr>
        <w:pStyle w:val="aa"/>
        <w:spacing w:line="240" w:lineRule="auto"/>
      </w:pPr>
    </w:p>
    <w:p w:rsidR="00C42315" w:rsidRDefault="00C42315" w:rsidP="00773FA3">
      <w:pPr>
        <w:spacing w:line="240" w:lineRule="auto"/>
      </w:pPr>
      <w:r>
        <w:tab/>
        <w:t>Исходная программа, подготовленная на языке Си в виде текстового файла, проходит три обязательных этапа обработки:</w:t>
      </w:r>
    </w:p>
    <w:p w:rsidR="00C42315" w:rsidRDefault="00C42315" w:rsidP="00773FA3">
      <w:pPr>
        <w:pStyle w:val="aa"/>
        <w:spacing w:line="240" w:lineRule="auto"/>
      </w:pPr>
      <w:r>
        <w:t>• препроцессорное преобразование текста;</w:t>
      </w:r>
    </w:p>
    <w:p w:rsidR="00C42315" w:rsidRDefault="00C42315" w:rsidP="00773FA3">
      <w:pPr>
        <w:pStyle w:val="aa"/>
        <w:spacing w:line="240" w:lineRule="auto"/>
      </w:pPr>
      <w:r>
        <w:t>• компиляция;</w:t>
      </w:r>
    </w:p>
    <w:p w:rsidR="00C42315" w:rsidRDefault="00C42315" w:rsidP="00773FA3">
      <w:pPr>
        <w:pStyle w:val="aa"/>
        <w:spacing w:line="240" w:lineRule="auto"/>
      </w:pPr>
      <w:r>
        <w:t>• компоновка (редактирование связей или сборка).</w:t>
      </w:r>
    </w:p>
    <w:p w:rsidR="00C42315" w:rsidRDefault="00C42315" w:rsidP="00773FA3">
      <w:pPr>
        <w:spacing w:line="240" w:lineRule="auto"/>
      </w:pPr>
      <w:r>
        <w:t>Только после успешного завершения всех перечисленных этапов формируется исполняемый машинный код программы.</w:t>
      </w:r>
    </w:p>
    <w:p w:rsidR="00C42315" w:rsidRDefault="00C42315" w:rsidP="00773FA3">
      <w:pPr>
        <w:spacing w:line="240" w:lineRule="auto"/>
      </w:pPr>
      <w:r>
        <w:t>Задача препроцессора – преобразование текста программы до ее компиляции. Правила препроцессорной обработки определяет программист с помощью директив препроцессора.</w:t>
      </w:r>
    </w:p>
    <w:p w:rsidR="00064D0F" w:rsidRDefault="00064D0F" w:rsidP="00773FA3">
      <w:pPr>
        <w:pStyle w:val="aa"/>
        <w:spacing w:line="240" w:lineRule="auto"/>
      </w:pPr>
    </w:p>
    <w:p w:rsidR="00010378" w:rsidRDefault="00010378" w:rsidP="00773FA3">
      <w:pPr>
        <w:pStyle w:val="aa"/>
        <w:numPr>
          <w:ilvl w:val="0"/>
          <w:numId w:val="7"/>
        </w:numPr>
        <w:spacing w:line="240" w:lineRule="auto"/>
      </w:pPr>
      <w:r w:rsidRPr="00010378">
        <w:t>Как обозначается пустой оператор?</w:t>
      </w:r>
    </w:p>
    <w:p w:rsidR="0028209F" w:rsidRDefault="0028209F" w:rsidP="00773FA3">
      <w:pPr>
        <w:spacing w:line="240" w:lineRule="auto"/>
      </w:pPr>
    </w:p>
    <w:p w:rsidR="00010378" w:rsidRDefault="0028209F" w:rsidP="00773FA3">
      <w:pPr>
        <w:spacing w:line="240" w:lineRule="auto"/>
      </w:pPr>
      <w:r>
        <w:tab/>
        <w:t>Пустой оператор с</w:t>
      </w:r>
      <w:r w:rsidRPr="0028209F">
        <w:t>остоит только из точки с запятой. При выполнении ничего не происход</w:t>
      </w:r>
      <w:r w:rsidR="0068342D">
        <w:t xml:space="preserve">ит. Используется в операторах </w:t>
      </w:r>
      <w:r w:rsidRPr="0028209F">
        <w:t xml:space="preserve"> for, while, if</w:t>
      </w:r>
      <w:r>
        <w:t xml:space="preserve"> </w:t>
      </w:r>
      <w:r w:rsidRPr="0028209F">
        <w:t>в случаях, когда тело оператора не требуется, хотя по синтаксису требуется хотя бы один оператор. А также, когда необходимо пометить фигурную скобку меткой. Синтаксис требует, чтобы после метки обязательно следовал оператор. Фигурная скобка оператором не является. Поэтому, если надо передать управление на фигурную скобку, необходимо использовать пустой оператор.</w:t>
      </w:r>
    </w:p>
    <w:p w:rsidR="0028209F" w:rsidRDefault="0028209F" w:rsidP="00773FA3">
      <w:pPr>
        <w:pStyle w:val="aa"/>
        <w:spacing w:line="240" w:lineRule="auto"/>
      </w:pPr>
    </w:p>
    <w:p w:rsidR="008D3CB1" w:rsidRDefault="00010378" w:rsidP="00773FA3">
      <w:pPr>
        <w:pStyle w:val="aa"/>
        <w:numPr>
          <w:ilvl w:val="0"/>
          <w:numId w:val="7"/>
        </w:numPr>
        <w:spacing w:line="240" w:lineRule="auto"/>
      </w:pPr>
      <w:r>
        <w:t xml:space="preserve"> </w:t>
      </w:r>
      <w:r w:rsidRPr="00010378">
        <w:t>Перечислите операторы цикла языка Си.</w:t>
      </w:r>
    </w:p>
    <w:p w:rsidR="00AC14BF" w:rsidRPr="00AC14BF" w:rsidRDefault="00AC14BF" w:rsidP="00773FA3">
      <w:pPr>
        <w:suppressAutoHyphens w:val="0"/>
        <w:spacing w:before="100" w:beforeAutospacing="1" w:after="24" w:line="240" w:lineRule="auto"/>
        <w:rPr>
          <w:rFonts w:eastAsia="Times New Roman"/>
          <w:color w:val="000000"/>
          <w:kern w:val="0"/>
          <w:szCs w:val="28"/>
          <w:lang w:val="en-US" w:eastAsia="ru-RU"/>
        </w:rPr>
      </w:pPr>
      <w:r w:rsidRPr="00AC14BF">
        <w:rPr>
          <w:rFonts w:eastAsia="Times New Roman"/>
          <w:color w:val="000000"/>
          <w:kern w:val="0"/>
          <w:szCs w:val="28"/>
          <w:lang w:eastAsia="ru-RU"/>
        </w:rPr>
        <w:t>Операторы</w:t>
      </w:r>
      <w:r w:rsidRPr="00AC14BF">
        <w:rPr>
          <w:rFonts w:eastAsia="Times New Roman"/>
          <w:color w:val="000000"/>
          <w:kern w:val="0"/>
          <w:szCs w:val="28"/>
          <w:lang w:val="en-US" w:eastAsia="ru-RU"/>
        </w:rPr>
        <w:t xml:space="preserve"> </w:t>
      </w:r>
      <w:r w:rsidRPr="00AC14BF">
        <w:rPr>
          <w:rFonts w:eastAsia="Times New Roman"/>
          <w:color w:val="000000"/>
          <w:kern w:val="0"/>
          <w:szCs w:val="28"/>
          <w:lang w:eastAsia="ru-RU"/>
        </w:rPr>
        <w:t>цикла</w:t>
      </w:r>
      <w:r w:rsidRPr="00AC14BF">
        <w:rPr>
          <w:rFonts w:eastAsia="Times New Roman"/>
          <w:color w:val="000000"/>
          <w:kern w:val="0"/>
          <w:szCs w:val="28"/>
          <w:lang w:val="en-US" w:eastAsia="ru-RU"/>
        </w:rPr>
        <w:t xml:space="preserve"> (</w:t>
      </w:r>
      <w:r w:rsidRPr="00AC14BF">
        <w:rPr>
          <w:rFonts w:eastAsia="Times New Roman"/>
          <w:b/>
          <w:bCs/>
          <w:color w:val="000000"/>
          <w:kern w:val="0"/>
          <w:szCs w:val="28"/>
          <w:lang w:val="en-US" w:eastAsia="ru-RU"/>
        </w:rPr>
        <w:t>for, while…do</w:t>
      </w:r>
      <w:r w:rsidRPr="00AC14BF">
        <w:rPr>
          <w:rFonts w:eastAsia="Times New Roman"/>
          <w:color w:val="000000"/>
          <w:kern w:val="0"/>
          <w:szCs w:val="28"/>
          <w:lang w:val="en-US" w:eastAsia="ru-RU"/>
        </w:rPr>
        <w:t>).</w:t>
      </w:r>
    </w:p>
    <w:p w:rsidR="008D3CB1" w:rsidRPr="00AC14BF" w:rsidRDefault="008D3CB1" w:rsidP="00773FA3">
      <w:pPr>
        <w:pStyle w:val="aa"/>
        <w:spacing w:line="240" w:lineRule="auto"/>
        <w:rPr>
          <w:lang w:val="en-US"/>
        </w:rPr>
      </w:pPr>
    </w:p>
    <w:p w:rsidR="008D3CB1" w:rsidRPr="008D3CB1" w:rsidRDefault="008D3CB1" w:rsidP="00773FA3">
      <w:pPr>
        <w:spacing w:line="240" w:lineRule="auto"/>
        <w:jc w:val="both"/>
        <w:rPr>
          <w:szCs w:val="28"/>
        </w:rPr>
      </w:pPr>
      <w:r w:rsidRPr="00AC14BF">
        <w:rPr>
          <w:szCs w:val="28"/>
          <w:lang w:val="en-US"/>
        </w:rPr>
        <w:tab/>
      </w:r>
      <w:r w:rsidRPr="008D3CB1">
        <w:rPr>
          <w:szCs w:val="28"/>
        </w:rPr>
        <w:t>Счетный оператор цикла for</w:t>
      </w:r>
    </w:p>
    <w:p w:rsidR="008D3CB1" w:rsidRPr="008D3CB1" w:rsidRDefault="009A5741" w:rsidP="00773FA3">
      <w:pPr>
        <w:spacing w:line="240" w:lineRule="auto"/>
        <w:jc w:val="both"/>
        <w:rPr>
          <w:szCs w:val="28"/>
        </w:rPr>
      </w:pPr>
      <w:r>
        <w:rPr>
          <w:szCs w:val="28"/>
        </w:rPr>
        <w:tab/>
      </w:r>
      <w:r w:rsidR="008D3CB1" w:rsidRPr="008D3CB1">
        <w:rPr>
          <w:szCs w:val="28"/>
        </w:rPr>
        <w:t xml:space="preserve">Первый оператор цикла в Си </w:t>
      </w:r>
      <w:r w:rsidR="008D3CB1" w:rsidRPr="008D3CB1">
        <w:rPr>
          <w:i/>
          <w:szCs w:val="28"/>
        </w:rPr>
        <w:t>for</w:t>
      </w:r>
      <w:r w:rsidR="008D3CB1" w:rsidRPr="008D3CB1">
        <w:rPr>
          <w:szCs w:val="28"/>
        </w:rPr>
        <w:t xml:space="preserve"> часто называют счетным оператором цикла. Связано это с тем, что в заголовке определяется некоторая управляющая переменная (переменная-счетчик), ей присваивается некоторое начальное значение, после каждого прохода переменная счетчик изменяется (увеличивается или уменьшается), а цикл завершается когда переменная счетчик достигает некоторого критического значения.</w:t>
      </w:r>
    </w:p>
    <w:p w:rsidR="0028209F" w:rsidRPr="00260646" w:rsidRDefault="0028209F" w:rsidP="00773FA3">
      <w:pPr>
        <w:spacing w:line="240" w:lineRule="auto"/>
        <w:rPr>
          <w:rFonts w:ascii="Courier New" w:hAnsi="Courier New" w:cs="Courier New"/>
          <w:szCs w:val="28"/>
        </w:rPr>
      </w:pPr>
    </w:p>
    <w:p w:rsidR="008D3CB1" w:rsidRPr="00260646" w:rsidRDefault="008D3CB1" w:rsidP="00773FA3">
      <w:pPr>
        <w:spacing w:line="240" w:lineRule="auto"/>
        <w:rPr>
          <w:rFonts w:ascii="Courier New" w:hAnsi="Courier New" w:cs="Courier New"/>
          <w:szCs w:val="28"/>
        </w:rPr>
      </w:pPr>
      <w:r w:rsidRPr="00260646">
        <w:rPr>
          <w:rFonts w:ascii="Courier New" w:hAnsi="Courier New" w:cs="Courier New"/>
          <w:szCs w:val="28"/>
        </w:rPr>
        <w:t>for(&lt;переменная счетчик&gt;=&lt;нач.знач.&gt;; &lt;условие завершения&gt;; &lt;изменение переменной-счетчика&gt;)</w:t>
      </w:r>
    </w:p>
    <w:p w:rsidR="008D3CB1" w:rsidRPr="00260646" w:rsidRDefault="008D3CB1" w:rsidP="00773FA3">
      <w:pPr>
        <w:spacing w:line="240" w:lineRule="auto"/>
        <w:rPr>
          <w:rFonts w:ascii="Courier New" w:hAnsi="Courier New" w:cs="Courier New"/>
          <w:szCs w:val="28"/>
        </w:rPr>
      </w:pPr>
      <w:r w:rsidRPr="00260646">
        <w:rPr>
          <w:rFonts w:ascii="Courier New" w:hAnsi="Courier New" w:cs="Courier New"/>
          <w:szCs w:val="28"/>
        </w:rPr>
        <w:t>{</w:t>
      </w:r>
    </w:p>
    <w:p w:rsidR="008D3CB1" w:rsidRPr="00260646" w:rsidRDefault="008D3CB1" w:rsidP="00773FA3">
      <w:pPr>
        <w:spacing w:line="240" w:lineRule="auto"/>
        <w:rPr>
          <w:rFonts w:ascii="Courier New" w:hAnsi="Courier New" w:cs="Courier New"/>
          <w:szCs w:val="28"/>
        </w:rPr>
      </w:pPr>
      <w:r w:rsidRPr="00260646">
        <w:rPr>
          <w:rFonts w:ascii="Courier New" w:hAnsi="Courier New" w:cs="Courier New"/>
          <w:szCs w:val="28"/>
        </w:rPr>
        <w:t>&lt;тело цикла&gt;</w:t>
      </w:r>
    </w:p>
    <w:p w:rsidR="008D3CB1" w:rsidRPr="00260646" w:rsidRDefault="008D3CB1" w:rsidP="00773FA3">
      <w:pPr>
        <w:spacing w:line="240" w:lineRule="auto"/>
        <w:rPr>
          <w:rFonts w:ascii="Courier New" w:hAnsi="Courier New" w:cs="Courier New"/>
          <w:szCs w:val="28"/>
        </w:rPr>
      </w:pPr>
      <w:r w:rsidRPr="00260646">
        <w:rPr>
          <w:rFonts w:ascii="Courier New" w:hAnsi="Courier New" w:cs="Courier New"/>
          <w:szCs w:val="28"/>
        </w:rPr>
        <w:t>}</w:t>
      </w:r>
    </w:p>
    <w:p w:rsidR="0028209F" w:rsidRPr="008D3CB1" w:rsidRDefault="0028209F" w:rsidP="00773FA3">
      <w:pPr>
        <w:spacing w:line="240" w:lineRule="auto"/>
        <w:rPr>
          <w:szCs w:val="28"/>
        </w:rPr>
      </w:pPr>
    </w:p>
    <w:p w:rsidR="008D3CB1" w:rsidRPr="008D3CB1" w:rsidRDefault="008D3CB1" w:rsidP="00773FA3">
      <w:pPr>
        <w:spacing w:line="240" w:lineRule="auto"/>
        <w:jc w:val="both"/>
        <w:rPr>
          <w:szCs w:val="28"/>
        </w:rPr>
      </w:pPr>
      <w:r w:rsidRPr="008D3CB1">
        <w:rPr>
          <w:szCs w:val="28"/>
        </w:rPr>
        <w:lastRenderedPageBreak/>
        <w:t>Первая строка, включающая в себя служебное слово for и выражения в круглых скобках, называется заголовком цикла, а все что указывается после заголовк</w:t>
      </w:r>
      <w:r>
        <w:rPr>
          <w:szCs w:val="28"/>
        </w:rPr>
        <w:t xml:space="preserve">а внутри фигурных скобок </w:t>
      </w:r>
      <w:r w:rsidRPr="008D3CB1">
        <w:rPr>
          <w:szCs w:val="28"/>
        </w:rPr>
        <w:t>телом цикла.</w:t>
      </w:r>
    </w:p>
    <w:p w:rsidR="008D3CB1" w:rsidRPr="008D3CB1" w:rsidRDefault="008D3CB1" w:rsidP="00773FA3">
      <w:pPr>
        <w:spacing w:line="240" w:lineRule="auto"/>
        <w:jc w:val="both"/>
        <w:rPr>
          <w:szCs w:val="28"/>
        </w:rPr>
      </w:pPr>
    </w:p>
    <w:p w:rsidR="008D3CB1" w:rsidRPr="008D3CB1" w:rsidRDefault="008D3CB1" w:rsidP="00773FA3">
      <w:pPr>
        <w:spacing w:line="240" w:lineRule="auto"/>
        <w:jc w:val="both"/>
        <w:rPr>
          <w:szCs w:val="28"/>
        </w:rPr>
      </w:pPr>
      <w:r w:rsidRPr="008D3CB1">
        <w:rPr>
          <w:szCs w:val="28"/>
        </w:rPr>
        <w:tab/>
        <w:t>Условный оператор цикла с пред-условием while</w:t>
      </w:r>
    </w:p>
    <w:p w:rsidR="008D3CB1" w:rsidRPr="008D3CB1" w:rsidRDefault="008D3CB1" w:rsidP="00773FA3">
      <w:pPr>
        <w:spacing w:line="240" w:lineRule="auto"/>
        <w:jc w:val="both"/>
        <w:rPr>
          <w:szCs w:val="28"/>
        </w:rPr>
      </w:pPr>
      <w:r w:rsidRPr="008D3CB1">
        <w:rPr>
          <w:szCs w:val="28"/>
        </w:rPr>
        <w:t>Общий вид условного оператора цикла с предусловие выглядит следующим образом:</w:t>
      </w:r>
    </w:p>
    <w:p w:rsidR="0028209F" w:rsidRDefault="0028209F" w:rsidP="00773FA3">
      <w:pPr>
        <w:spacing w:line="240" w:lineRule="auto"/>
        <w:rPr>
          <w:color w:val="auto"/>
          <w:szCs w:val="28"/>
        </w:rPr>
      </w:pPr>
    </w:p>
    <w:p w:rsidR="008D3CB1" w:rsidRPr="00260646" w:rsidRDefault="008D3CB1" w:rsidP="00773FA3">
      <w:pPr>
        <w:spacing w:line="240" w:lineRule="auto"/>
        <w:rPr>
          <w:rFonts w:ascii="Courier New" w:hAnsi="Courier New" w:cs="Courier New"/>
          <w:color w:val="auto"/>
          <w:szCs w:val="28"/>
        </w:rPr>
      </w:pPr>
      <w:r w:rsidRPr="00260646">
        <w:rPr>
          <w:rFonts w:ascii="Courier New" w:hAnsi="Courier New" w:cs="Courier New"/>
          <w:color w:val="auto"/>
          <w:szCs w:val="28"/>
        </w:rPr>
        <w:t>while(&lt;условие&gt;)</w:t>
      </w:r>
    </w:p>
    <w:p w:rsidR="008D3CB1" w:rsidRPr="00260646" w:rsidRDefault="008D3CB1" w:rsidP="00773FA3">
      <w:pPr>
        <w:spacing w:line="240" w:lineRule="auto"/>
        <w:rPr>
          <w:rFonts w:ascii="Courier New" w:hAnsi="Courier New" w:cs="Courier New"/>
          <w:color w:val="auto"/>
          <w:szCs w:val="28"/>
        </w:rPr>
      </w:pPr>
      <w:r w:rsidRPr="00260646">
        <w:rPr>
          <w:rFonts w:ascii="Courier New" w:hAnsi="Courier New" w:cs="Courier New"/>
          <w:color w:val="auto"/>
          <w:szCs w:val="28"/>
        </w:rPr>
        <w:t xml:space="preserve">{ </w:t>
      </w:r>
    </w:p>
    <w:p w:rsidR="008D3CB1" w:rsidRPr="00260646" w:rsidRDefault="008D3CB1" w:rsidP="00773FA3">
      <w:pPr>
        <w:spacing w:line="240" w:lineRule="auto"/>
        <w:rPr>
          <w:rFonts w:ascii="Courier New" w:hAnsi="Courier New" w:cs="Courier New"/>
          <w:color w:val="auto"/>
          <w:szCs w:val="28"/>
        </w:rPr>
      </w:pPr>
      <w:r w:rsidRPr="00260646">
        <w:rPr>
          <w:rFonts w:ascii="Courier New" w:hAnsi="Courier New" w:cs="Courier New"/>
          <w:color w:val="auto"/>
          <w:szCs w:val="28"/>
        </w:rPr>
        <w:t>&lt;тело цикла&gt;</w:t>
      </w:r>
    </w:p>
    <w:p w:rsidR="0028209F" w:rsidRPr="00260646" w:rsidRDefault="008D3CB1" w:rsidP="00773FA3">
      <w:pPr>
        <w:spacing w:line="240" w:lineRule="auto"/>
        <w:rPr>
          <w:rFonts w:ascii="Courier New" w:hAnsi="Courier New" w:cs="Courier New"/>
          <w:color w:val="auto"/>
          <w:szCs w:val="28"/>
        </w:rPr>
      </w:pPr>
      <w:r w:rsidRPr="00260646">
        <w:rPr>
          <w:rFonts w:ascii="Courier New" w:hAnsi="Courier New" w:cs="Courier New"/>
          <w:color w:val="auto"/>
          <w:szCs w:val="28"/>
        </w:rPr>
        <w:t>}</w:t>
      </w:r>
    </w:p>
    <w:p w:rsidR="008D3CB1" w:rsidRPr="0028209F" w:rsidRDefault="008D3CB1" w:rsidP="00773FA3">
      <w:pPr>
        <w:spacing w:line="240" w:lineRule="auto"/>
        <w:rPr>
          <w:color w:val="auto"/>
          <w:szCs w:val="28"/>
        </w:rPr>
      </w:pPr>
      <w:r w:rsidRPr="0028209F">
        <w:rPr>
          <w:color w:val="auto"/>
          <w:szCs w:val="28"/>
        </w:rPr>
        <w:t xml:space="preserve"> </w:t>
      </w:r>
    </w:p>
    <w:p w:rsidR="008D3CB1" w:rsidRPr="008D3CB1" w:rsidRDefault="008D3CB1" w:rsidP="00773FA3">
      <w:pPr>
        <w:spacing w:line="240" w:lineRule="auto"/>
        <w:jc w:val="both"/>
        <w:rPr>
          <w:szCs w:val="28"/>
        </w:rPr>
      </w:pPr>
      <w:r w:rsidRPr="008D3CB1">
        <w:rPr>
          <w:szCs w:val="28"/>
        </w:rPr>
        <w:t>Пока условие в скобках истинно (не ложно) выполняется тело цикла.</w:t>
      </w:r>
    </w:p>
    <w:p w:rsidR="008D3CB1" w:rsidRPr="008D3CB1" w:rsidRDefault="008D3CB1" w:rsidP="00773FA3">
      <w:pPr>
        <w:spacing w:line="240" w:lineRule="auto"/>
        <w:jc w:val="both"/>
        <w:rPr>
          <w:szCs w:val="28"/>
        </w:rPr>
      </w:pPr>
    </w:p>
    <w:p w:rsidR="008D3CB1" w:rsidRPr="008D3CB1" w:rsidRDefault="008D3CB1" w:rsidP="00773FA3">
      <w:pPr>
        <w:spacing w:line="240" w:lineRule="auto"/>
        <w:jc w:val="both"/>
        <w:rPr>
          <w:szCs w:val="28"/>
        </w:rPr>
      </w:pPr>
      <w:r w:rsidRPr="008D3CB1">
        <w:rPr>
          <w:szCs w:val="28"/>
        </w:rPr>
        <w:tab/>
        <w:t>Условный оператор цикла с пост-условием do ... while</w:t>
      </w:r>
    </w:p>
    <w:p w:rsidR="008D3CB1" w:rsidRPr="008D3CB1" w:rsidRDefault="008D3CB1" w:rsidP="00773FA3">
      <w:pPr>
        <w:spacing w:line="240" w:lineRule="auto"/>
        <w:jc w:val="both"/>
        <w:rPr>
          <w:szCs w:val="28"/>
        </w:rPr>
      </w:pPr>
      <w:r w:rsidRPr="008D3CB1">
        <w:rPr>
          <w:szCs w:val="28"/>
        </w:rPr>
        <w:t>Этот цикл очень похож на предыдущий, но условие в нем проверяется по завершении выполнения тела цикла. Таким образом,  тело цикла с пост-условием всегда хотя бы один раз будет выполнено. Общий вид:</w:t>
      </w:r>
    </w:p>
    <w:p w:rsidR="008D3CB1" w:rsidRPr="0028209F" w:rsidRDefault="008D3CB1" w:rsidP="00773FA3">
      <w:pPr>
        <w:spacing w:line="240" w:lineRule="auto"/>
        <w:rPr>
          <w:color w:val="auto"/>
          <w:szCs w:val="28"/>
        </w:rPr>
      </w:pPr>
    </w:p>
    <w:p w:rsidR="008D3CB1" w:rsidRPr="00260646" w:rsidRDefault="008D3CB1" w:rsidP="00773FA3">
      <w:pPr>
        <w:spacing w:line="240" w:lineRule="auto"/>
        <w:rPr>
          <w:rFonts w:ascii="Courier New" w:hAnsi="Courier New" w:cs="Courier New"/>
          <w:color w:val="auto"/>
          <w:szCs w:val="28"/>
        </w:rPr>
      </w:pPr>
      <w:r w:rsidRPr="00260646">
        <w:rPr>
          <w:rFonts w:ascii="Courier New" w:hAnsi="Courier New" w:cs="Courier New"/>
          <w:color w:val="auto"/>
          <w:szCs w:val="28"/>
        </w:rPr>
        <w:t>do</w:t>
      </w:r>
    </w:p>
    <w:p w:rsidR="008D3CB1" w:rsidRPr="00260646" w:rsidRDefault="008D3CB1" w:rsidP="00773FA3">
      <w:pPr>
        <w:spacing w:line="240" w:lineRule="auto"/>
        <w:rPr>
          <w:rFonts w:ascii="Courier New" w:hAnsi="Courier New" w:cs="Courier New"/>
          <w:color w:val="auto"/>
          <w:szCs w:val="28"/>
        </w:rPr>
      </w:pPr>
      <w:r w:rsidRPr="00260646">
        <w:rPr>
          <w:rFonts w:ascii="Courier New" w:hAnsi="Courier New" w:cs="Courier New"/>
          <w:color w:val="auto"/>
          <w:szCs w:val="28"/>
        </w:rPr>
        <w:t xml:space="preserve">{ </w:t>
      </w:r>
    </w:p>
    <w:p w:rsidR="008D3CB1" w:rsidRPr="00260646" w:rsidRDefault="008D3CB1" w:rsidP="00773FA3">
      <w:pPr>
        <w:spacing w:line="240" w:lineRule="auto"/>
        <w:rPr>
          <w:rFonts w:ascii="Courier New" w:hAnsi="Courier New" w:cs="Courier New"/>
          <w:color w:val="auto"/>
          <w:szCs w:val="28"/>
        </w:rPr>
      </w:pPr>
      <w:r w:rsidRPr="00260646">
        <w:rPr>
          <w:rFonts w:ascii="Courier New" w:hAnsi="Courier New" w:cs="Courier New"/>
          <w:color w:val="auto"/>
          <w:szCs w:val="28"/>
        </w:rPr>
        <w:t>&lt;тело цикла&gt;</w:t>
      </w:r>
    </w:p>
    <w:p w:rsidR="008D3CB1" w:rsidRPr="00260646" w:rsidRDefault="008D3CB1" w:rsidP="00773FA3">
      <w:pPr>
        <w:spacing w:line="240" w:lineRule="auto"/>
        <w:rPr>
          <w:rFonts w:ascii="Courier New" w:hAnsi="Courier New" w:cs="Courier New"/>
          <w:color w:val="auto"/>
          <w:szCs w:val="28"/>
        </w:rPr>
      </w:pPr>
      <w:r w:rsidRPr="00260646">
        <w:rPr>
          <w:rFonts w:ascii="Courier New" w:hAnsi="Courier New" w:cs="Courier New"/>
          <w:color w:val="auto"/>
          <w:szCs w:val="28"/>
        </w:rPr>
        <w:t>} while(&lt;условие&gt;)</w:t>
      </w:r>
    </w:p>
    <w:p w:rsidR="008D3CB1" w:rsidRDefault="008D3CB1" w:rsidP="00773FA3">
      <w:pPr>
        <w:spacing w:line="240" w:lineRule="auto"/>
      </w:pPr>
    </w:p>
    <w:p w:rsidR="00010378" w:rsidRDefault="00010378" w:rsidP="00773FA3">
      <w:pPr>
        <w:pStyle w:val="aa"/>
        <w:numPr>
          <w:ilvl w:val="0"/>
          <w:numId w:val="7"/>
        </w:numPr>
        <w:spacing w:line="240" w:lineRule="auto"/>
      </w:pPr>
      <w:r>
        <w:t xml:space="preserve"> </w:t>
      </w:r>
      <w:r w:rsidRPr="00010378">
        <w:t>Перечислите операторы ветвления языка Си.</w:t>
      </w:r>
    </w:p>
    <w:p w:rsidR="00AC14BF" w:rsidRPr="00AC14BF" w:rsidRDefault="00AC14BF" w:rsidP="00773FA3">
      <w:pPr>
        <w:suppressAutoHyphens w:val="0"/>
        <w:spacing w:before="100" w:beforeAutospacing="1" w:after="24" w:line="240" w:lineRule="auto"/>
        <w:rPr>
          <w:rFonts w:eastAsia="Times New Roman"/>
          <w:color w:val="000000"/>
          <w:kern w:val="0"/>
          <w:szCs w:val="28"/>
          <w:lang w:eastAsia="ru-RU"/>
        </w:rPr>
      </w:pPr>
      <w:r w:rsidRPr="00AC14BF">
        <w:rPr>
          <w:rFonts w:eastAsia="Times New Roman"/>
          <w:color w:val="000000"/>
          <w:kern w:val="0"/>
          <w:szCs w:val="28"/>
          <w:lang w:eastAsia="ru-RU"/>
        </w:rPr>
        <w:t>Условные операторы (</w:t>
      </w:r>
      <w:r w:rsidRPr="00AC14BF">
        <w:rPr>
          <w:rFonts w:eastAsia="Times New Roman"/>
          <w:b/>
          <w:bCs/>
          <w:color w:val="000000"/>
          <w:kern w:val="0"/>
          <w:szCs w:val="28"/>
          <w:lang w:eastAsia="ru-RU"/>
        </w:rPr>
        <w:t>if, switсh</w:t>
      </w:r>
      <w:r>
        <w:rPr>
          <w:rFonts w:eastAsia="Times New Roman"/>
          <w:color w:val="000000"/>
          <w:kern w:val="0"/>
          <w:szCs w:val="28"/>
          <w:lang w:eastAsia="ru-RU"/>
        </w:rPr>
        <w:t>).</w:t>
      </w:r>
    </w:p>
    <w:p w:rsidR="009A5741" w:rsidRDefault="009A5741" w:rsidP="00773FA3">
      <w:pPr>
        <w:pStyle w:val="aa"/>
        <w:spacing w:line="240" w:lineRule="auto"/>
      </w:pPr>
    </w:p>
    <w:p w:rsidR="00010378" w:rsidRPr="008D3CB1" w:rsidRDefault="009A5741" w:rsidP="00773FA3">
      <w:pPr>
        <w:spacing w:line="240" w:lineRule="auto"/>
        <w:jc w:val="both"/>
        <w:rPr>
          <w:szCs w:val="28"/>
        </w:rPr>
      </w:pPr>
      <w:r>
        <w:rPr>
          <w:szCs w:val="28"/>
        </w:rPr>
        <w:tab/>
      </w:r>
      <w:r w:rsidR="00010378" w:rsidRPr="008D3CB1">
        <w:rPr>
          <w:szCs w:val="28"/>
        </w:rPr>
        <w:t xml:space="preserve">Оператор </w:t>
      </w:r>
      <w:r w:rsidR="00010378" w:rsidRPr="008D3CB1">
        <w:rPr>
          <w:i/>
          <w:szCs w:val="28"/>
        </w:rPr>
        <w:t>if-else</w:t>
      </w:r>
      <w:r w:rsidR="00010378" w:rsidRPr="008D3CB1">
        <w:rPr>
          <w:szCs w:val="28"/>
        </w:rPr>
        <w:t xml:space="preserve"> выражает процесс принятия альтернативных решений. Его формальный синтаксис таков:</w:t>
      </w:r>
    </w:p>
    <w:p w:rsidR="00010378" w:rsidRPr="00260646" w:rsidRDefault="00010378" w:rsidP="00773FA3">
      <w:pPr>
        <w:spacing w:line="240" w:lineRule="auto"/>
        <w:rPr>
          <w:rFonts w:ascii="Courier New" w:hAnsi="Courier New" w:cs="Courier New"/>
          <w:szCs w:val="28"/>
        </w:rPr>
      </w:pPr>
    </w:p>
    <w:p w:rsidR="00010378" w:rsidRPr="00260646" w:rsidRDefault="00010378" w:rsidP="00773FA3">
      <w:pPr>
        <w:spacing w:line="240" w:lineRule="auto"/>
        <w:rPr>
          <w:rFonts w:ascii="Courier New" w:hAnsi="Courier New" w:cs="Courier New"/>
          <w:szCs w:val="28"/>
        </w:rPr>
      </w:pPr>
      <w:r w:rsidRPr="00260646">
        <w:rPr>
          <w:rFonts w:ascii="Courier New" w:hAnsi="Courier New" w:cs="Courier New"/>
          <w:szCs w:val="28"/>
        </w:rPr>
        <w:t xml:space="preserve">if (выражение) оператор1 </w:t>
      </w:r>
    </w:p>
    <w:p w:rsidR="00010378" w:rsidRPr="00260646" w:rsidRDefault="00260646" w:rsidP="00773FA3">
      <w:pPr>
        <w:spacing w:line="240" w:lineRule="auto"/>
        <w:rPr>
          <w:rFonts w:ascii="Courier New" w:hAnsi="Courier New" w:cs="Courier New"/>
          <w:szCs w:val="28"/>
        </w:rPr>
      </w:pPr>
      <w:r>
        <w:rPr>
          <w:rFonts w:ascii="Courier New" w:hAnsi="Courier New" w:cs="Courier New"/>
          <w:szCs w:val="28"/>
        </w:rPr>
        <w:t xml:space="preserve">else           </w:t>
      </w:r>
      <w:r w:rsidR="00010378" w:rsidRPr="00260646">
        <w:rPr>
          <w:rFonts w:ascii="Courier New" w:hAnsi="Courier New" w:cs="Courier New"/>
          <w:szCs w:val="28"/>
        </w:rPr>
        <w:t>оператор2</w:t>
      </w:r>
    </w:p>
    <w:p w:rsidR="00010378" w:rsidRPr="008D3CB1" w:rsidRDefault="00010378" w:rsidP="00773FA3">
      <w:pPr>
        <w:spacing w:line="240" w:lineRule="auto"/>
        <w:rPr>
          <w:szCs w:val="28"/>
        </w:rPr>
      </w:pPr>
    </w:p>
    <w:p w:rsidR="00010378" w:rsidRDefault="00010378" w:rsidP="00773FA3">
      <w:pPr>
        <w:spacing w:line="240" w:lineRule="auto"/>
        <w:jc w:val="both"/>
        <w:rPr>
          <w:szCs w:val="28"/>
        </w:rPr>
      </w:pPr>
      <w:r w:rsidRPr="008D3CB1">
        <w:rPr>
          <w:szCs w:val="28"/>
        </w:rPr>
        <w:t>Часть, начинающаяся со слова else, необязательна. Условный оператор в котором отсутствует часть else называется сокращенным, а условный оператор, в котором присутствует часть else – полным.</w:t>
      </w:r>
    </w:p>
    <w:p w:rsidR="008D3CB1" w:rsidRPr="008D3CB1" w:rsidRDefault="008D3CB1" w:rsidP="00773FA3">
      <w:pPr>
        <w:spacing w:line="240" w:lineRule="auto"/>
        <w:jc w:val="both"/>
        <w:rPr>
          <w:szCs w:val="28"/>
        </w:rPr>
      </w:pPr>
    </w:p>
    <w:p w:rsidR="00010378" w:rsidRDefault="00010378" w:rsidP="00773FA3">
      <w:pPr>
        <w:pStyle w:val="aa"/>
        <w:numPr>
          <w:ilvl w:val="0"/>
          <w:numId w:val="7"/>
        </w:numPr>
        <w:spacing w:line="240" w:lineRule="auto"/>
      </w:pPr>
      <w:r>
        <w:t xml:space="preserve"> </w:t>
      </w:r>
      <w:r w:rsidRPr="00010378">
        <w:t>В чем сходства и различия операторов break и continue?</w:t>
      </w:r>
    </w:p>
    <w:p w:rsidR="009A5741" w:rsidRPr="000929D5" w:rsidRDefault="009A5741" w:rsidP="00773FA3">
      <w:pPr>
        <w:pStyle w:val="aa"/>
        <w:spacing w:line="240" w:lineRule="auto"/>
      </w:pPr>
    </w:p>
    <w:p w:rsidR="00B21679" w:rsidRDefault="009A5741" w:rsidP="00773FA3">
      <w:pPr>
        <w:spacing w:line="240" w:lineRule="auto"/>
      </w:pPr>
      <w:r>
        <w:tab/>
      </w:r>
      <w:r w:rsidR="00B8041E">
        <w:t xml:space="preserve">Операторы </w:t>
      </w:r>
      <w:r w:rsidR="00B8041E">
        <w:rPr>
          <w:lang w:val="en-US"/>
        </w:rPr>
        <w:t>break</w:t>
      </w:r>
      <w:r w:rsidR="00B8041E" w:rsidRPr="00B8041E">
        <w:t xml:space="preserve"> </w:t>
      </w:r>
      <w:r w:rsidR="00B8041E">
        <w:t xml:space="preserve">и </w:t>
      </w:r>
      <w:r w:rsidR="00B8041E">
        <w:rPr>
          <w:lang w:val="en-US"/>
        </w:rPr>
        <w:t>continue</w:t>
      </w:r>
      <w:r w:rsidR="00B8041E">
        <w:t xml:space="preserve"> выполняют прерывание некоторых вычислительных процессов (Например: в операторе </w:t>
      </w:r>
      <w:r w:rsidR="00B8041E">
        <w:rPr>
          <w:lang w:val="en-US"/>
        </w:rPr>
        <w:t>switch</w:t>
      </w:r>
      <w:r w:rsidR="00B8041E" w:rsidRPr="00B8041E">
        <w:t xml:space="preserve">, </w:t>
      </w:r>
      <w:r w:rsidR="00B8041E">
        <w:t xml:space="preserve">в котором прерывание просто необходимо, </w:t>
      </w:r>
      <w:r w:rsidR="00B8041E">
        <w:rPr>
          <w:lang w:val="en-US"/>
        </w:rPr>
        <w:t>while</w:t>
      </w:r>
      <w:r w:rsidR="00B8041E" w:rsidRPr="00B8041E">
        <w:t xml:space="preserve"> </w:t>
      </w:r>
      <w:r w:rsidR="00B8041E">
        <w:t>…</w:t>
      </w:r>
      <w:r w:rsidR="00B8041E" w:rsidRPr="00B8041E">
        <w:t xml:space="preserve"> </w:t>
      </w:r>
      <w:r w:rsidR="00B8041E">
        <w:rPr>
          <w:lang w:val="en-US"/>
        </w:rPr>
        <w:t>do</w:t>
      </w:r>
      <w:r w:rsidR="00B8041E" w:rsidRPr="00B8041E">
        <w:t xml:space="preserve">, </w:t>
      </w:r>
      <w:r w:rsidR="00B8041E">
        <w:rPr>
          <w:lang w:val="en-US"/>
        </w:rPr>
        <w:t>for</w:t>
      </w:r>
      <w:r w:rsidR="00B8041E">
        <w:t>).</w:t>
      </w:r>
    </w:p>
    <w:p w:rsidR="009A5741" w:rsidRDefault="00B8041E" w:rsidP="00773FA3">
      <w:pPr>
        <w:spacing w:line="240" w:lineRule="auto"/>
      </w:pPr>
      <w:r>
        <w:lastRenderedPageBreak/>
        <w:t xml:space="preserve">Оператор </w:t>
      </w:r>
      <w:r>
        <w:rPr>
          <w:lang w:val="en-US"/>
        </w:rPr>
        <w:t>break</w:t>
      </w:r>
      <w:r>
        <w:t xml:space="preserve"> приводит к прекращению выполнения того атомарного блока кода, в котором он применяется. </w:t>
      </w:r>
    </w:p>
    <w:p w:rsidR="00B8041E" w:rsidRPr="009A5741" w:rsidRDefault="00B8041E" w:rsidP="00773FA3">
      <w:pPr>
        <w:spacing w:line="240" w:lineRule="auto"/>
      </w:pPr>
      <w:r>
        <w:t xml:space="preserve">В результате применения оператора </w:t>
      </w:r>
      <w:r>
        <w:rPr>
          <w:lang w:val="en-US"/>
        </w:rPr>
        <w:t>continue</w:t>
      </w:r>
      <w:r w:rsidRPr="009A5741">
        <w:t xml:space="preserve"> </w:t>
      </w:r>
      <w:r w:rsidR="009A5741">
        <w:t xml:space="preserve">прерывается только текущая </w:t>
      </w:r>
      <w:r w:rsidR="00807D8B">
        <w:t xml:space="preserve">итерация </w:t>
      </w:r>
      <w:r w:rsidR="009A5741">
        <w:t>(проход) цикла. Происходит переход к следующей итерации.</w:t>
      </w:r>
      <w:r w:rsidR="009A5741" w:rsidRPr="009A5741">
        <w:t xml:space="preserve"> В цикле while или do это означает немедленную проверку условия, тогда как в цикле for дополнительно выполняется инкрементирование (изменение переменной-счетчика). Оператор continue применим только к циклам, но не к оператору switch. Если поставить continue внутри switch, в свою очередь находящегося внутри цикла, то управление будет передано на следующий проход этого цикла.</w:t>
      </w:r>
    </w:p>
    <w:p w:rsidR="00B8041E" w:rsidRPr="00B8041E" w:rsidRDefault="00B8041E" w:rsidP="00773FA3">
      <w:pPr>
        <w:spacing w:line="240" w:lineRule="auto"/>
      </w:pPr>
    </w:p>
    <w:p w:rsidR="00893588" w:rsidRDefault="00893588" w:rsidP="00773FA3">
      <w:pPr>
        <w:pageBreakBefore/>
        <w:spacing w:line="240" w:lineRule="auto"/>
        <w:jc w:val="both"/>
        <w:rPr>
          <w:szCs w:val="28"/>
          <w:u w:val="single"/>
        </w:rPr>
      </w:pPr>
      <w:r>
        <w:rPr>
          <w:b/>
          <w:szCs w:val="28"/>
        </w:rPr>
        <w:lastRenderedPageBreak/>
        <w:t>Индивидуальное задание №1</w:t>
      </w:r>
    </w:p>
    <w:p w:rsidR="00893588" w:rsidRDefault="00893588" w:rsidP="00773FA3">
      <w:pPr>
        <w:spacing w:line="240" w:lineRule="auto"/>
        <w:ind w:firstLine="567"/>
        <w:jc w:val="both"/>
        <w:rPr>
          <w:szCs w:val="28"/>
        </w:rPr>
      </w:pPr>
      <w:r>
        <w:rPr>
          <w:szCs w:val="28"/>
          <w:u w:val="single"/>
        </w:rPr>
        <w:t>Задание</w:t>
      </w:r>
      <w:r>
        <w:rPr>
          <w:szCs w:val="28"/>
        </w:rPr>
        <w:t xml:space="preserve">: </w:t>
      </w:r>
      <w:r w:rsidR="00885615" w:rsidRPr="00885615">
        <w:rPr>
          <w:szCs w:val="28"/>
        </w:rPr>
        <w:t>Написать программу вычисления стоимости покупки, состоящей из нескольких тетрадей и такого же количества обложек к ним. Количество и цена задаются соответствующими переменными. Проинициализировать переменные некоторыми значениями, исходные данные и результат расчета вывести на экран. Предусмотреть тестовый пример, который легко решается в уме.</w:t>
      </w:r>
    </w:p>
    <w:p w:rsidR="00C214E8" w:rsidRPr="00885615" w:rsidRDefault="00C214E8" w:rsidP="00773FA3">
      <w:pPr>
        <w:spacing w:line="240" w:lineRule="auto"/>
        <w:ind w:firstLine="567"/>
        <w:jc w:val="both"/>
        <w:rPr>
          <w:szCs w:val="28"/>
          <w:u w:val="single"/>
        </w:rPr>
      </w:pPr>
    </w:p>
    <w:p w:rsidR="00893588" w:rsidRDefault="00893588">
      <w:pPr>
        <w:ind w:firstLine="567"/>
        <w:jc w:val="both"/>
        <w:rPr>
          <w:szCs w:val="28"/>
          <w:u w:val="single"/>
        </w:rPr>
      </w:pPr>
      <w:r>
        <w:rPr>
          <w:szCs w:val="28"/>
          <w:u w:val="single"/>
        </w:rPr>
        <w:t>Блок-схема</w:t>
      </w:r>
    </w:p>
    <w:p w:rsidR="00CE19E5" w:rsidRDefault="007B16A5">
      <w:pPr>
        <w:ind w:firstLine="567"/>
        <w:jc w:val="both"/>
      </w:pPr>
      <w:r>
        <w:pict>
          <v:group id="_x0000_s1027" editas="canvas" style="width:416.3pt;height:578.8pt;mso-position-horizontal-relative:char;mso-position-vertical-relative:line" coordorigin="3775,957" coordsize="8326,1157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775;top:957;width:8326;height:11576" o:preferrelative="f">
              <v:fill o:detectmouseclick="t"/>
              <v:path o:extrusionok="t" o:connecttype="none"/>
              <o:lock v:ext="edit" text="t"/>
            </v:shape>
            <v:group id="_x0000_s1462" style="position:absolute;left:5205;top:1290;width:1799;height:541" coordorigin="5205,1290" coordsize="1799,541">
              <v:shapetype id="_x0000_t116" coordsize="21600,21600" o:spt="116" path="m3475,qx,10800,3475,21600l18125,21600qx21600,10800,18125,xe">
                <v:stroke joinstyle="miter"/>
                <v:path gradientshapeok="t" o:connecttype="rect" textboxrect="1018,3163,20582,18437"/>
              </v:shapetype>
              <v:shape id="_x0000_s1031" type="#_x0000_t116" style="position:absolute;left:5205;top:1290;width:1799;height:541" o:regroupid="7"/>
              <v:shapetype id="_x0000_t202" coordsize="21600,21600" o:spt="202" path="m,l,21600r21600,l21600,xe">
                <v:stroke joinstyle="miter"/>
                <v:path gradientshapeok="t" o:connecttype="rect"/>
              </v:shapetype>
              <v:shape id="_x0000_s1032" type="#_x0000_t202" style="position:absolute;left:5540;top:1290;width:1283;height:444" o:regroupid="7" filled="f" stroked="f">
                <v:textbox style="mso-next-textbox:#_x0000_s1032">
                  <w:txbxContent>
                    <w:p w:rsidR="00B71785" w:rsidRDefault="00B71785" w:rsidP="005E59BF">
                      <w:r>
                        <w:t>Начало</w:t>
                      </w:r>
                    </w:p>
                  </w:txbxContent>
                </v:textbox>
              </v:shape>
            </v:group>
            <v:group id="_x0000_s1138" style="position:absolute;left:5212;top:3640;width:1797;height:1077" coordorigin="5212,3640" coordsize="1797,1077">
              <v:shapetype id="_x0000_t111" coordsize="21600,21600" o:spt="111" path="m4321,l21600,,17204,21600,,21600xe">
                <v:stroke joinstyle="miter"/>
                <v:path gradientshapeok="t" o:connecttype="custom" o:connectlocs="12961,0;10800,0;2161,10800;8602,21600;10800,21600;19402,10800" textboxrect="4321,0,17204,21600"/>
              </v:shapetype>
              <v:shape id="_x0000_s1033" type="#_x0000_t111" style="position:absolute;left:5212;top:3640;width:1797;height:1077" o:regroupid="4"/>
              <v:shape id="_x0000_s1042" type="#_x0000_t202" style="position:absolute;left:5433;top:3817;width:1289;height:726" o:regroupid="4" filled="f" stroked="f">
                <v:textbox>
                  <w:txbxContent>
                    <w:p w:rsidR="00B71785" w:rsidRPr="00B20243" w:rsidRDefault="00B71785" w:rsidP="005E59BF">
                      <w:pPr>
                        <w:jc w:val="center"/>
                        <w:rPr>
                          <w:sz w:val="24"/>
                          <w:szCs w:val="24"/>
                        </w:rPr>
                      </w:pPr>
                      <w:r w:rsidRPr="00B20243">
                        <w:rPr>
                          <w:sz w:val="24"/>
                          <w:szCs w:val="24"/>
                        </w:rPr>
                        <w:t>Ввод</w:t>
                      </w:r>
                    </w:p>
                    <w:p w:rsidR="00B71785" w:rsidRPr="00C376F6" w:rsidRDefault="00B71785" w:rsidP="005E59BF">
                      <w:pPr>
                        <w:jc w:val="center"/>
                        <w:rPr>
                          <w:sz w:val="24"/>
                          <w:szCs w:val="24"/>
                        </w:rPr>
                      </w:pPr>
                      <w:r>
                        <w:rPr>
                          <w:sz w:val="24"/>
                          <w:szCs w:val="24"/>
                          <w:lang w:val="en-US"/>
                        </w:rPr>
                        <w:t>k</w:t>
                      </w:r>
                    </w:p>
                  </w:txbxContent>
                </v:textbox>
              </v:shape>
            </v:group>
            <v:group id="_x0000_s1053" style="position:absolute;left:5215;top:6477;width:1797;height:1077" coordorigin="5202,6409" coordsize="1797,1077">
              <v:shapetype id="_x0000_t110" coordsize="21600,21600" o:spt="110" path="m10800,l,10800,10800,21600,21600,10800xe">
                <v:stroke joinstyle="miter"/>
                <v:path gradientshapeok="t" o:connecttype="rect" textboxrect="5400,5400,16200,16200"/>
              </v:shapetype>
              <v:shape id="_x0000_s1044" type="#_x0000_t110" style="position:absolute;left:5202;top:6409;width:1797;height:1077"/>
              <v:shape id="_x0000_s1046" type="#_x0000_t202" style="position:absolute;left:5691;top:6695;width:924;height:611" filled="f" stroked="f">
                <v:textbox>
                  <w:txbxContent>
                    <w:p w:rsidR="00B71785" w:rsidRPr="001A62B7" w:rsidRDefault="00B71785" w:rsidP="005E59BF">
                      <w:pPr>
                        <w:rPr>
                          <w:lang w:val="en-US"/>
                        </w:rPr>
                      </w:pPr>
                      <w:r>
                        <w:rPr>
                          <w:lang w:val="en-US"/>
                        </w:rPr>
                        <w:t>k = 0</w:t>
                      </w:r>
                    </w:p>
                  </w:txbxContent>
                </v:textbox>
              </v:shape>
            </v:group>
            <v:rect id="_x0000_s1048" style="position:absolute;left:7477;top:7356;width:1797;height:1077"/>
            <v:shape id="_x0000_s1052" type="#_x0000_t116" style="position:absolute;left:5205;top:11154;width:1797;height:539"/>
            <v:shapetype id="_x0000_t32" coordsize="21600,21600" o:spt="32" o:oned="t" path="m,l21600,21600e" filled="f">
              <v:path arrowok="t" fillok="f" o:connecttype="none"/>
              <o:lock v:ext="edit" shapetype="t"/>
            </v:shapetype>
            <v:shape id="_x0000_s1060" type="#_x0000_t32" style="position:absolute;left:6114;top:7554;width:4;height:255" o:connectortype="straight"/>
            <v:shapetype id="_x0000_t33" coordsize="21600,21600" o:spt="33" o:oned="t" path="m,l21600,r,21600e" filled="f">
              <v:stroke joinstyle="miter"/>
              <v:path arrowok="t" fillok="f" o:connecttype="none"/>
              <o:lock v:ext="edit" shapetype="t"/>
            </v:shapetype>
            <v:shape id="_x0000_s1061" type="#_x0000_t33" style="position:absolute;left:7012;top:7016;width:1364;height:340" o:connectortype="elbow" adj="-74602,-623668,-74602"/>
            <v:shape id="_x0000_s1062" type="#_x0000_t32" style="position:absolute;left:6115;top:8886;width:3;height:794;flip:x" o:connectortype="straight"/>
            <v:shape id="_x0000_s1063" type="#_x0000_t32" style="position:absolute;left:6104;top:10757;width:11;height:397;flip:x" o:connectortype="straight"/>
            <v:shape id="_x0000_s1067" type="#_x0000_t33" style="position:absolute;left:6795;top:7738;width:885;height:2276;rotation:90" o:connectortype="elbow" adj="-153836,-80022,-153836">
              <v:stroke endarrow="oval"/>
            </v:shape>
            <v:group id="_x0000_s1076" style="position:absolute;left:5156;top:7809;width:2013;height:1077" coordorigin="5142,7809" coordsize="2013,1077">
              <v:rect id="_x0000_s1047" style="position:absolute;left:5205;top:7809;width:1797;height:1077" o:regroupid="1"/>
              <v:shape id="_x0000_s1068" type="#_x0000_t202" style="position:absolute;left:5142;top:7968;width:2013;height:918" o:regroupid="1" filled="f" stroked="f">
                <v:textbox>
                  <w:txbxContent>
                    <w:p w:rsidR="00B71785" w:rsidRPr="00387851" w:rsidRDefault="00B71785" w:rsidP="005E59BF">
                      <w:pPr>
                        <w:rPr>
                          <w:sz w:val="24"/>
                          <w:szCs w:val="24"/>
                          <w:lang w:val="en-US"/>
                        </w:rPr>
                      </w:pPr>
                      <w:r w:rsidRPr="00387851">
                        <w:rPr>
                          <w:sz w:val="24"/>
                          <w:szCs w:val="24"/>
                          <w:lang w:val="en-US"/>
                        </w:rPr>
                        <w:t>sum:=k(tetrCost+</w:t>
                      </w:r>
                      <w:r>
                        <w:rPr>
                          <w:sz w:val="24"/>
                          <w:szCs w:val="24"/>
                          <w:lang w:val="en-US"/>
                        </w:rPr>
                        <w:t>+</w:t>
                      </w:r>
                      <w:r w:rsidRPr="00387851">
                        <w:rPr>
                          <w:sz w:val="24"/>
                          <w:szCs w:val="24"/>
                          <w:lang w:val="en-US"/>
                        </w:rPr>
                        <w:t>oblCost)</w:t>
                      </w:r>
                    </w:p>
                  </w:txbxContent>
                </v:textbox>
              </v:shape>
            </v:group>
            <v:shape id="_x0000_s1070" type="#_x0000_t202" style="position:absolute;left:7477;top:7554;width:1797;height:879" filled="f" stroked="f">
              <v:textbox>
                <w:txbxContent>
                  <w:p w:rsidR="00B71785" w:rsidRPr="008153AA" w:rsidRDefault="00B71785" w:rsidP="005E59BF">
                    <w:pPr>
                      <w:rPr>
                        <w:sz w:val="24"/>
                        <w:szCs w:val="24"/>
                        <w:lang w:val="en-US"/>
                      </w:rPr>
                    </w:pPr>
                    <w:r w:rsidRPr="008153AA">
                      <w:rPr>
                        <w:sz w:val="24"/>
                        <w:szCs w:val="24"/>
                        <w:lang w:val="en-US"/>
                      </w:rPr>
                      <w:t>sum:=tetrCost</w:t>
                    </w:r>
                    <w:r>
                      <w:rPr>
                        <w:sz w:val="24"/>
                        <w:szCs w:val="24"/>
                        <w:lang w:val="en-US"/>
                      </w:rPr>
                      <w:t>+</w:t>
                    </w:r>
                    <w:r w:rsidRPr="008153AA">
                      <w:rPr>
                        <w:sz w:val="24"/>
                        <w:szCs w:val="24"/>
                        <w:lang w:val="en-US"/>
                      </w:rPr>
                      <w:t>+oblCost</w:t>
                    </w:r>
                  </w:p>
                </w:txbxContent>
              </v:textbox>
            </v:shape>
            <v:group id="_x0000_s1140" style="position:absolute;left:5216;top:9680;width:1797;height:1077" coordorigin="5216,9680" coordsize="1797,1077">
              <v:shape id="_x0000_s1051" type="#_x0000_t111" style="position:absolute;left:5216;top:9680;width:1797;height:1077"/>
              <v:shape id="_x0000_s1071" type="#_x0000_t202" style="position:absolute;left:5625;top:9826;width:1117;height:827" filled="f" stroked="f">
                <v:textbox>
                  <w:txbxContent>
                    <w:p w:rsidR="00B71785" w:rsidRPr="008153AA" w:rsidRDefault="00B71785" w:rsidP="005E59BF">
                      <w:pPr>
                        <w:rPr>
                          <w:sz w:val="24"/>
                          <w:szCs w:val="24"/>
                        </w:rPr>
                      </w:pPr>
                      <w:r w:rsidRPr="008153AA">
                        <w:rPr>
                          <w:sz w:val="24"/>
                          <w:szCs w:val="24"/>
                        </w:rPr>
                        <w:t>Вывод</w:t>
                      </w:r>
                    </w:p>
                    <w:p w:rsidR="00B71785" w:rsidRPr="008153AA" w:rsidRDefault="00B71785" w:rsidP="005E59BF">
                      <w:pPr>
                        <w:rPr>
                          <w:sz w:val="24"/>
                          <w:szCs w:val="24"/>
                          <w:lang w:val="en-US"/>
                        </w:rPr>
                      </w:pPr>
                      <w:r w:rsidRPr="008153AA">
                        <w:rPr>
                          <w:sz w:val="24"/>
                          <w:szCs w:val="24"/>
                          <w:lang w:val="en-US"/>
                        </w:rPr>
                        <w:t>sum</w:t>
                      </w:r>
                    </w:p>
                  </w:txbxContent>
                </v:textbox>
              </v:shape>
            </v:group>
            <v:shape id="_x0000_s1072" type="#_x0000_t202" style="position:absolute;left:5559;top:11163;width:1183;height:530" filled="f" stroked="f">
              <v:textbox>
                <w:txbxContent>
                  <w:p w:rsidR="00B71785" w:rsidRPr="008153AA" w:rsidRDefault="00B71785" w:rsidP="005E59BF">
                    <w:r>
                      <w:t>Конец</w:t>
                    </w:r>
                  </w:p>
                </w:txbxContent>
              </v:textbox>
            </v:shape>
            <v:shape id="_x0000_s1074" type="#_x0000_t202" style="position:absolute;left:7053;top:6647;width:579;height:656" filled="f" stroked="f">
              <v:textbox>
                <w:txbxContent>
                  <w:p w:rsidR="00B71785" w:rsidRDefault="00B71785" w:rsidP="005E59BF">
                    <w:r>
                      <w:t>да</w:t>
                    </w:r>
                  </w:p>
                </w:txbxContent>
              </v:textbox>
            </v:shape>
            <v:shape id="_x0000_s1075" type="#_x0000_t202" style="position:absolute;left:6037;top:7446;width:962;height:522" filled="f" stroked="f">
              <v:textbox>
                <w:txbxContent>
                  <w:p w:rsidR="00B71785" w:rsidRDefault="00B71785" w:rsidP="005E59BF">
                    <w:r>
                      <w:t>нет</w:t>
                    </w:r>
                  </w:p>
                </w:txbxContent>
              </v:textbox>
            </v:shape>
            <v:shape id="_x0000_s1078" type="#_x0000_t32" style="position:absolute;left:7004;top:1561;width:2752;height:1" o:connectortype="straight" strokeweight=".25pt">
              <v:stroke dashstyle="dash"/>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79" type="#_x0000_t85" style="position:absolute;left:9749;top:1207;width:117;height:676"/>
            <v:group id="_x0000_s1137" style="position:absolute;left:5209;top:2140;width:1797;height:1114" coordorigin="5209,2140" coordsize="1797,1114">
              <v:shape id="_x0000_s1087" type="#_x0000_t111" style="position:absolute;left:5209;top:2177;width:1797;height:1077" o:regroupid="5"/>
              <v:shape id="_x0000_s1088" type="#_x0000_t202" style="position:absolute;left:5290;top:2140;width:1432;height:1114" o:regroupid="5" filled="f" stroked="f">
                <v:textbox>
                  <w:txbxContent>
                    <w:p w:rsidR="00B71785" w:rsidRPr="00B20243" w:rsidRDefault="00B71785" w:rsidP="005E59BF">
                      <w:pPr>
                        <w:jc w:val="center"/>
                        <w:rPr>
                          <w:sz w:val="24"/>
                          <w:szCs w:val="24"/>
                        </w:rPr>
                      </w:pPr>
                      <w:r w:rsidRPr="00B20243">
                        <w:rPr>
                          <w:sz w:val="24"/>
                          <w:szCs w:val="24"/>
                        </w:rPr>
                        <w:t>Ввод</w:t>
                      </w:r>
                    </w:p>
                    <w:p w:rsidR="00B71785" w:rsidRPr="00C376F6" w:rsidRDefault="00B71785" w:rsidP="005E59BF">
                      <w:pPr>
                        <w:jc w:val="center"/>
                        <w:rPr>
                          <w:sz w:val="24"/>
                          <w:szCs w:val="24"/>
                        </w:rPr>
                      </w:pPr>
                      <w:r>
                        <w:rPr>
                          <w:sz w:val="24"/>
                          <w:szCs w:val="24"/>
                          <w:lang w:val="en-US"/>
                        </w:rPr>
                        <w:t xml:space="preserve"> tetrCost, oblCost</w:t>
                      </w:r>
                    </w:p>
                  </w:txbxContent>
                </v:textbox>
              </v:shape>
            </v:group>
            <v:group id="_x0000_s1139" style="position:absolute;left:5211;top:5138;width:1797;height:1077" coordorigin="5211,5138" coordsize="1797,1077">
              <v:rect id="_x0000_s1092" style="position:absolute;left:5211;top:5138;width:1797;height:1077"/>
              <v:shape id="_x0000_s1096" type="#_x0000_t202" style="position:absolute;left:5559;top:5395;width:1289;height:599" filled="f" stroked="f">
                <v:textbox>
                  <w:txbxContent>
                    <w:p w:rsidR="00B71785" w:rsidRPr="002542FC" w:rsidRDefault="00B71785" w:rsidP="005E59BF">
                      <w:pPr>
                        <w:rPr>
                          <w:lang w:val="en-US"/>
                        </w:rPr>
                      </w:pPr>
                      <w:r>
                        <w:rPr>
                          <w:lang w:val="en-US"/>
                        </w:rPr>
                        <w:t>sum:= 0</w:t>
                      </w:r>
                    </w:p>
                  </w:txbxContent>
                </v:textbox>
              </v:shape>
            </v:group>
            <v:shape id="_x0000_s1102" type="#_x0000_t32" style="position:absolute;left:6110;top:4717;width:1;height:421;flip:x" o:connectortype="straight"/>
            <v:shape id="_x0000_s1104" type="#_x0000_t32" style="position:absolute;left:6823;top:2716;width:2933;height:1" o:connectortype="straight" strokeweight=".25pt">
              <v:stroke dashstyle="dash"/>
            </v:shape>
            <v:shape id="_x0000_s1106" type="#_x0000_t32" style="position:absolute;left:6105;top:1831;width:3;height:346" o:connectortype="straight"/>
            <v:shape id="_x0000_s1108" type="#_x0000_t32" style="position:absolute;left:6108;top:3254;width:3;height:386" o:connectortype="straight"/>
            <v:shape id="_x0000_s1109" type="#_x0000_t32" style="position:absolute;left:6110;top:6215;width:4;height:262" o:connectortype="straight"/>
            <v:shape id="_x0000_s1111" type="#_x0000_t32" style="position:absolute;left:6823;top:4196;width:2933;height:1" o:connectortype="straight" strokeweight=".25pt">
              <v:stroke dashstyle="dash"/>
            </v:shape>
            <v:shape id="_x0000_s1112" type="#_x0000_t85" style="position:absolute;left:9749;top:2389;width:117;height:676"/>
            <v:shape id="_x0000_s1113" type="#_x0000_t85" style="position:absolute;left:9756;top:3867;width:117;height:676"/>
            <v:shape id="_x0000_s1114" type="#_x0000_t32" style="position:absolute;left:7008;top:5677;width:2748;height:0" o:connectortype="straight" strokeweight=".25pt">
              <v:stroke dashstyle="dash"/>
            </v:shape>
            <v:shape id="_x0000_s1115" type="#_x0000_t85" style="position:absolute;left:9756;top:5318;width:117;height:676"/>
            <v:shape id="_x0000_s1118" type="#_x0000_t32" style="position:absolute;left:6628;top:6765;width:3128;height:1" o:connectortype="straight" strokeweight=".25pt">
              <v:stroke dashstyle="dash"/>
            </v:shape>
            <v:rect id="_x0000_s1119" style="position:absolute;left:6550;top:6719;width:78;height:92" filled="f" stroked="f"/>
            <v:shape id="_x0000_s1120" type="#_x0000_t85" style="position:absolute;left:9756;top:6411;width:117;height:676"/>
            <v:shape id="_x0000_s1122" type="#_x0000_t32" style="position:absolute;left:9274;top:7994;width:482;height:0" o:connectortype="straight" strokeweight=".25pt">
              <v:stroke dashstyle="dash"/>
            </v:shape>
            <v:shape id="_x0000_s1124" type="#_x0000_t85" style="position:absolute;left:9756;top:7659;width:117;height:676"/>
            <v:rect id="_x0000_s1125" style="position:absolute;left:6931;top:8626;width:85;height:125;flip:x" filled="f" stroked="f"/>
            <v:shape id="_x0000_s1127" type="#_x0000_t32" style="position:absolute;left:7017;top:8688;width:2732;height:1" o:connectortype="straight" strokeweight=".25pt">
              <v:stroke dashstyle="dash"/>
            </v:shape>
            <v:shape id="_x0000_s1128" type="#_x0000_t85" style="position:absolute;left:9756;top:8335;width:117;height:676"/>
            <v:shape id="_x0000_s1129" type="#_x0000_t32" style="position:absolute;left:6830;top:10219;width:2926;height:0" o:connectortype="straight" strokeweight=".25pt">
              <v:stroke dashstyle="dash"/>
            </v:shape>
            <v:shape id="_x0000_s1130" type="#_x0000_t85" style="position:absolute;left:9756;top:9882;width:117;height:676"/>
            <v:shape id="_x0000_s1132" type="#_x0000_t32" style="position:absolute;left:7002;top:11424;width:2754;height:0" o:connectortype="straight" strokeweight=".25pt">
              <v:stroke dashstyle="dash"/>
            </v:shape>
            <v:shape id="_x0000_s1133" type="#_x0000_t85" style="position:absolute;left:9756;top:11075;width:117;height:676"/>
            <v:shape id="_x0000_s1135" type="#_x0000_t202" style="position:absolute;left:9756;top:1207;width:1422;height:727" filled="f" stroked="f">
              <v:textbox>
                <w:txbxContent>
                  <w:p w:rsidR="00B71785" w:rsidRPr="00C80FF5" w:rsidRDefault="00B71785" w:rsidP="005E59BF">
                    <w:pPr>
                      <w:rPr>
                        <w:sz w:val="20"/>
                        <w:szCs w:val="20"/>
                      </w:rPr>
                    </w:pPr>
                    <w:r w:rsidRPr="00C80FF5">
                      <w:rPr>
                        <w:sz w:val="20"/>
                        <w:szCs w:val="20"/>
                      </w:rPr>
                      <w:t>Начало алгоритма</w:t>
                    </w:r>
                  </w:p>
                </w:txbxContent>
              </v:textbox>
            </v:shape>
            <v:shape id="_x0000_s1141" type="#_x0000_t202" style="position:absolute;left:9756;top:2389;width:2030;height:737" filled="f" stroked="f">
              <v:textbox>
                <w:txbxContent>
                  <w:p w:rsidR="00B71785" w:rsidRPr="00C80FF5" w:rsidRDefault="00B71785" w:rsidP="005E59BF">
                    <w:pPr>
                      <w:rPr>
                        <w:sz w:val="20"/>
                        <w:szCs w:val="20"/>
                      </w:rPr>
                    </w:pPr>
                    <w:r w:rsidRPr="00C80FF5">
                      <w:rPr>
                        <w:sz w:val="20"/>
                        <w:szCs w:val="20"/>
                      </w:rPr>
                      <w:t>Ввод цены тетради и обложки</w:t>
                    </w:r>
                  </w:p>
                </w:txbxContent>
              </v:textbox>
            </v:shape>
            <v:shape id="_x0000_s1143" type="#_x0000_t202" style="position:absolute;left:9756;top:3890;width:1703;height:653" filled="f" stroked="f">
              <v:textbox>
                <w:txbxContent>
                  <w:p w:rsidR="00B71785" w:rsidRPr="00C80FF5" w:rsidRDefault="00B71785" w:rsidP="005E59BF">
                    <w:pPr>
                      <w:rPr>
                        <w:sz w:val="20"/>
                        <w:szCs w:val="20"/>
                      </w:rPr>
                    </w:pPr>
                    <w:r>
                      <w:rPr>
                        <w:sz w:val="20"/>
                        <w:szCs w:val="20"/>
                      </w:rPr>
                      <w:t>Ввод количества наборов</w:t>
                    </w:r>
                  </w:p>
                </w:txbxContent>
              </v:textbox>
            </v:shape>
            <v:shape id="_x0000_s1144" type="#_x0000_t202" style="position:absolute;left:9749;top:5231;width:2280;height:909" filled="f" stroked="f">
              <v:textbox>
                <w:txbxContent>
                  <w:p w:rsidR="00B71785" w:rsidRPr="00C80FF5" w:rsidRDefault="00B71785" w:rsidP="005E59BF">
                    <w:pPr>
                      <w:rPr>
                        <w:sz w:val="20"/>
                        <w:szCs w:val="20"/>
                      </w:rPr>
                    </w:pPr>
                    <w:r>
                      <w:rPr>
                        <w:sz w:val="20"/>
                        <w:szCs w:val="20"/>
                      </w:rPr>
                      <w:t>Стоимость покупки приравниваем к начальному значению</w:t>
                    </w:r>
                  </w:p>
                </w:txbxContent>
              </v:textbox>
            </v:shape>
            <v:shape id="_x0000_s1146" type="#_x0000_t202" style="position:absolute;left:9749;top:6304;width:2352;height:892" filled="f" stroked="f">
              <v:textbox>
                <w:txbxContent>
                  <w:p w:rsidR="00B71785" w:rsidRPr="005E59BF" w:rsidRDefault="00B71785" w:rsidP="005E59BF">
                    <w:pPr>
                      <w:rPr>
                        <w:sz w:val="20"/>
                        <w:szCs w:val="20"/>
                      </w:rPr>
                    </w:pPr>
                    <w:r>
                      <w:rPr>
                        <w:sz w:val="20"/>
                        <w:szCs w:val="20"/>
                      </w:rPr>
                      <w:t>Проверка выполнения примера, решающегося в уме</w:t>
                    </w:r>
                  </w:p>
                </w:txbxContent>
              </v:textbox>
            </v:shape>
            <v:shape id="_x0000_s1147" type="#_x0000_t202" style="position:absolute;left:9756;top:7632;width:2107;height:801" filled="f" stroked="f">
              <v:textbox>
                <w:txbxContent>
                  <w:p w:rsidR="00B71785" w:rsidRPr="005E59BF" w:rsidRDefault="00B71785" w:rsidP="005E59BF">
                    <w:pPr>
                      <w:rPr>
                        <w:sz w:val="20"/>
                        <w:szCs w:val="20"/>
                      </w:rPr>
                    </w:pPr>
                    <w:r>
                      <w:rPr>
                        <w:sz w:val="20"/>
                        <w:szCs w:val="20"/>
                      </w:rPr>
                      <w:t>Расчёт стоимости покупки</w:t>
                    </w:r>
                  </w:p>
                </w:txbxContent>
              </v:textbox>
            </v:shape>
            <v:shape id="_x0000_s1148" type="#_x0000_t202" style="position:absolute;left:9756;top:8335;width:2107;height:801" filled="f" stroked="f">
              <v:textbox>
                <w:txbxContent>
                  <w:p w:rsidR="00B71785" w:rsidRPr="005E59BF" w:rsidRDefault="00B71785" w:rsidP="005E59BF">
                    <w:pPr>
                      <w:rPr>
                        <w:sz w:val="20"/>
                        <w:szCs w:val="20"/>
                      </w:rPr>
                    </w:pPr>
                    <w:r>
                      <w:rPr>
                        <w:sz w:val="20"/>
                        <w:szCs w:val="20"/>
                      </w:rPr>
                      <w:t>Расчёт стоимости покупки</w:t>
                    </w:r>
                  </w:p>
                </w:txbxContent>
              </v:textbox>
            </v:shape>
            <v:shape id="_x0000_s1149" type="#_x0000_t202" style="position:absolute;left:9756;top:9882;width:2107;height:801" filled="f" stroked="f">
              <v:textbox>
                <w:txbxContent>
                  <w:p w:rsidR="00B71785" w:rsidRPr="005E59BF" w:rsidRDefault="00B71785" w:rsidP="005E59BF">
                    <w:pPr>
                      <w:rPr>
                        <w:sz w:val="20"/>
                        <w:szCs w:val="20"/>
                      </w:rPr>
                    </w:pPr>
                    <w:r>
                      <w:rPr>
                        <w:sz w:val="20"/>
                        <w:szCs w:val="20"/>
                      </w:rPr>
                      <w:t>Вывод стоимости покупки</w:t>
                    </w:r>
                  </w:p>
                </w:txbxContent>
              </v:textbox>
            </v:shape>
            <v:shape id="_x0000_s1150" type="#_x0000_t202" style="position:absolute;left:9749;top:11075;width:1618;height:801" filled="f" stroked="f">
              <v:textbox>
                <w:txbxContent>
                  <w:p w:rsidR="00B71785" w:rsidRPr="005E59BF" w:rsidRDefault="00B71785" w:rsidP="005E59BF">
                    <w:pPr>
                      <w:rPr>
                        <w:sz w:val="20"/>
                        <w:szCs w:val="20"/>
                      </w:rPr>
                    </w:pPr>
                    <w:r>
                      <w:rPr>
                        <w:sz w:val="20"/>
                        <w:szCs w:val="20"/>
                      </w:rPr>
                      <w:t>Конец алгоритма</w:t>
                    </w:r>
                  </w:p>
                </w:txbxContent>
              </v:textbox>
            </v:shape>
            <w10:wrap type="none"/>
            <w10:anchorlock/>
          </v:group>
        </w:pict>
      </w:r>
    </w:p>
    <w:p w:rsidR="00893588" w:rsidRDefault="00893588">
      <w:pPr>
        <w:ind w:firstLine="567"/>
        <w:jc w:val="both"/>
        <w:rPr>
          <w:b/>
          <w:bCs/>
          <w:szCs w:val="28"/>
        </w:rPr>
      </w:pPr>
      <w:r>
        <w:rPr>
          <w:szCs w:val="28"/>
          <w:u w:val="single"/>
        </w:rPr>
        <w:lastRenderedPageBreak/>
        <w:t>Описание программы</w:t>
      </w:r>
      <w:r>
        <w:rPr>
          <w:b/>
          <w:bCs/>
          <w:szCs w:val="28"/>
        </w:rPr>
        <w:t xml:space="preserve">: </w:t>
      </w:r>
    </w:p>
    <w:p w:rsidR="006A63E4" w:rsidRPr="006A63E4" w:rsidRDefault="006A63E4">
      <w:pPr>
        <w:ind w:firstLine="567"/>
        <w:jc w:val="both"/>
        <w:rPr>
          <w:bCs/>
          <w:szCs w:val="28"/>
        </w:rPr>
      </w:pPr>
      <w:r>
        <w:rPr>
          <w:bCs/>
          <w:szCs w:val="28"/>
        </w:rPr>
        <w:t>Переменные:</w:t>
      </w:r>
    </w:p>
    <w:p w:rsidR="00893588" w:rsidRDefault="006A63E4">
      <w:pPr>
        <w:ind w:firstLine="567"/>
        <w:jc w:val="both"/>
      </w:pPr>
      <w:r>
        <w:rPr>
          <w:lang w:val="en-US"/>
        </w:rPr>
        <w:t>k</w:t>
      </w:r>
      <w:r w:rsidRPr="006A63E4">
        <w:t xml:space="preserve"> – </w:t>
      </w:r>
      <w:r>
        <w:t>количество наборов=тертадь+</w:t>
      </w:r>
      <w:r w:rsidR="00807D8B">
        <w:t>обложка (</w:t>
      </w:r>
      <w:r>
        <w:t>т.к. количество тетрадей и обложек одинаковы);</w:t>
      </w:r>
    </w:p>
    <w:p w:rsidR="006A63E4" w:rsidRDefault="006A63E4">
      <w:pPr>
        <w:ind w:firstLine="567"/>
        <w:jc w:val="both"/>
      </w:pPr>
      <w:r>
        <w:rPr>
          <w:lang w:val="en-US"/>
        </w:rPr>
        <w:t>tetrCost</w:t>
      </w:r>
      <w:r w:rsidRPr="006A63E4">
        <w:t xml:space="preserve"> </w:t>
      </w:r>
      <w:r>
        <w:t>- цена одной тетради;</w:t>
      </w:r>
    </w:p>
    <w:p w:rsidR="006A63E4" w:rsidRDefault="006A63E4">
      <w:pPr>
        <w:ind w:firstLine="567"/>
        <w:jc w:val="both"/>
      </w:pPr>
      <w:r>
        <w:rPr>
          <w:lang w:val="en-US"/>
        </w:rPr>
        <w:t>oblCost</w:t>
      </w:r>
      <w:r w:rsidRPr="006A63E4">
        <w:t xml:space="preserve"> </w:t>
      </w:r>
      <w:r>
        <w:t>- цена одной обложки;</w:t>
      </w:r>
    </w:p>
    <w:p w:rsidR="006A63E4" w:rsidRPr="006A63E4" w:rsidRDefault="006A63E4">
      <w:pPr>
        <w:ind w:firstLine="567"/>
        <w:jc w:val="both"/>
      </w:pPr>
      <w:r>
        <w:rPr>
          <w:lang w:val="en-US"/>
        </w:rPr>
        <w:t>sum</w:t>
      </w:r>
      <w:r w:rsidRPr="00DB235D">
        <w:t xml:space="preserve"> </w:t>
      </w:r>
      <w:r>
        <w:t>- стоимость покупки.</w:t>
      </w:r>
    </w:p>
    <w:p w:rsidR="006A3D16" w:rsidRPr="00C87727" w:rsidRDefault="006A3D16">
      <w:pPr>
        <w:ind w:firstLine="567"/>
        <w:jc w:val="both"/>
      </w:pPr>
    </w:p>
    <w:p w:rsidR="00893588" w:rsidRDefault="00893588">
      <w:pPr>
        <w:ind w:firstLine="567"/>
        <w:jc w:val="both"/>
        <w:rPr>
          <w:szCs w:val="28"/>
          <w:u w:val="single"/>
        </w:rPr>
      </w:pPr>
      <w:r>
        <w:rPr>
          <w:szCs w:val="28"/>
          <w:u w:val="single"/>
        </w:rPr>
        <w:t>Исходный код программы</w:t>
      </w:r>
    </w:p>
    <w:p w:rsidR="00885615" w:rsidRDefault="00885615">
      <w:pPr>
        <w:ind w:firstLine="567"/>
        <w:jc w:val="both"/>
      </w:pPr>
    </w:p>
    <w:p w:rsidR="00885615" w:rsidRPr="00DB235D" w:rsidRDefault="00885615" w:rsidP="00885615">
      <w:pPr>
        <w:pStyle w:val="a8"/>
      </w:pPr>
      <w:r w:rsidRPr="00DB235D">
        <w:t>#</w:t>
      </w:r>
      <w:r w:rsidRPr="00885615">
        <w:t>include</w:t>
      </w:r>
      <w:r w:rsidRPr="00DB235D">
        <w:t xml:space="preserve"> &lt;</w:t>
      </w:r>
      <w:r w:rsidRPr="00885615">
        <w:t>stdio</w:t>
      </w:r>
      <w:r w:rsidRPr="00DB235D">
        <w:t>.</w:t>
      </w:r>
      <w:r w:rsidRPr="00885615">
        <w:t>h</w:t>
      </w:r>
      <w:r w:rsidRPr="00DB235D">
        <w:t>&gt;</w:t>
      </w:r>
    </w:p>
    <w:p w:rsidR="00885615" w:rsidRPr="00AB38A0" w:rsidRDefault="00885615" w:rsidP="00885615">
      <w:pPr>
        <w:pStyle w:val="a8"/>
      </w:pPr>
    </w:p>
    <w:p w:rsidR="00885615" w:rsidRPr="00DB235D" w:rsidRDefault="00885615" w:rsidP="00885615">
      <w:pPr>
        <w:pStyle w:val="a8"/>
      </w:pPr>
      <w:r w:rsidRPr="00AB38A0">
        <w:tab/>
      </w:r>
      <w:r w:rsidRPr="00885615">
        <w:t>int</w:t>
      </w:r>
      <w:r w:rsidRPr="00DB235D">
        <w:t xml:space="preserve"> </w:t>
      </w:r>
      <w:r w:rsidRPr="00885615">
        <w:t>main</w:t>
      </w:r>
      <w:r w:rsidRPr="00DB235D">
        <w:t>() {</w:t>
      </w:r>
    </w:p>
    <w:p w:rsidR="00885615" w:rsidRPr="00885615" w:rsidRDefault="00885615" w:rsidP="00885615">
      <w:pPr>
        <w:pStyle w:val="a8"/>
      </w:pPr>
      <w:r w:rsidRPr="00DB235D">
        <w:tab/>
      </w:r>
      <w:r w:rsidRPr="00885615">
        <w:t>int</w:t>
      </w:r>
      <w:r w:rsidRPr="00DB235D">
        <w:t xml:space="preserve"> </w:t>
      </w:r>
      <w:r w:rsidRPr="00885615">
        <w:t>k</w:t>
      </w:r>
      <w:r w:rsidRPr="00DB235D">
        <w:t xml:space="preserve"> = 10, </w:t>
      </w:r>
      <w:r w:rsidRPr="00885615">
        <w:t>tetrCost</w:t>
      </w:r>
      <w:r w:rsidRPr="00DB235D">
        <w:t xml:space="preserve"> = </w:t>
      </w:r>
      <w:r w:rsidRPr="00885615">
        <w:t>5, oblCost = 8, sum = 0;</w:t>
      </w:r>
    </w:p>
    <w:p w:rsidR="00885615" w:rsidRPr="00885615" w:rsidRDefault="00885615" w:rsidP="00885615">
      <w:pPr>
        <w:pStyle w:val="a8"/>
      </w:pPr>
      <w:r w:rsidRPr="00885615">
        <w:tab/>
        <w:t>if (k == 1)</w:t>
      </w:r>
    </w:p>
    <w:p w:rsidR="00885615" w:rsidRPr="00885615" w:rsidRDefault="00885615" w:rsidP="00885615">
      <w:pPr>
        <w:pStyle w:val="a8"/>
      </w:pPr>
      <w:r w:rsidRPr="00885615">
        <w:t xml:space="preserve">    {</w:t>
      </w:r>
    </w:p>
    <w:p w:rsidR="00885615" w:rsidRPr="00885615" w:rsidRDefault="00885615" w:rsidP="00885615">
      <w:pPr>
        <w:pStyle w:val="a8"/>
      </w:pPr>
      <w:r w:rsidRPr="00885615">
        <w:t xml:space="preserve">            sum = tetrCost + oblCost;</w:t>
      </w:r>
    </w:p>
    <w:p w:rsidR="00885615" w:rsidRPr="00885615" w:rsidRDefault="00885615" w:rsidP="00885615">
      <w:pPr>
        <w:pStyle w:val="a8"/>
      </w:pPr>
      <w:r w:rsidRPr="00885615">
        <w:t xml:space="preserve">    }</w:t>
      </w:r>
    </w:p>
    <w:p w:rsidR="00885615" w:rsidRPr="00885615" w:rsidRDefault="00885615" w:rsidP="00885615">
      <w:pPr>
        <w:pStyle w:val="a8"/>
      </w:pPr>
      <w:r w:rsidRPr="00885615">
        <w:tab/>
        <w:t xml:space="preserve">    else</w:t>
      </w:r>
    </w:p>
    <w:p w:rsidR="00885615" w:rsidRPr="00885615" w:rsidRDefault="00885615" w:rsidP="00885615">
      <w:pPr>
        <w:pStyle w:val="a8"/>
      </w:pPr>
      <w:r w:rsidRPr="00885615">
        <w:t xml:space="preserve">    {</w:t>
      </w:r>
    </w:p>
    <w:p w:rsidR="00885615" w:rsidRPr="00885615" w:rsidRDefault="00885615" w:rsidP="00885615">
      <w:pPr>
        <w:pStyle w:val="a8"/>
      </w:pPr>
      <w:r w:rsidRPr="00885615">
        <w:t xml:space="preserve">        sum = k*( tetrCost + oblCost);</w:t>
      </w:r>
    </w:p>
    <w:p w:rsidR="00885615" w:rsidRPr="00885615" w:rsidRDefault="00885615" w:rsidP="00885615">
      <w:pPr>
        <w:pStyle w:val="a8"/>
      </w:pPr>
      <w:r w:rsidRPr="00885615">
        <w:t xml:space="preserve">    }</w:t>
      </w:r>
    </w:p>
    <w:p w:rsidR="00885615" w:rsidRPr="00885615" w:rsidRDefault="00885615" w:rsidP="00885615">
      <w:pPr>
        <w:pStyle w:val="a8"/>
      </w:pPr>
      <w:r w:rsidRPr="00885615">
        <w:tab/>
        <w:t>printf ("Sum is %d\n", sum);</w:t>
      </w:r>
    </w:p>
    <w:p w:rsidR="00885615" w:rsidRPr="00885615" w:rsidRDefault="00885615" w:rsidP="00885615">
      <w:pPr>
        <w:pStyle w:val="a8"/>
        <w:rPr>
          <w:lang w:val="ru-RU"/>
        </w:rPr>
      </w:pPr>
      <w:r w:rsidRPr="00885615">
        <w:tab/>
      </w:r>
      <w:r w:rsidRPr="00885615">
        <w:rPr>
          <w:lang w:val="ru-RU"/>
        </w:rPr>
        <w:t>return 0;</w:t>
      </w:r>
    </w:p>
    <w:p w:rsidR="00893588" w:rsidRPr="00C87727" w:rsidRDefault="00885615" w:rsidP="00885615">
      <w:pPr>
        <w:pStyle w:val="a8"/>
        <w:rPr>
          <w:lang w:val="ru-RU"/>
        </w:rPr>
      </w:pPr>
      <w:r w:rsidRPr="00885615">
        <w:rPr>
          <w:lang w:val="ru-RU"/>
        </w:rPr>
        <w:tab/>
        <w:t>}</w:t>
      </w:r>
    </w:p>
    <w:p w:rsidR="006A3D16" w:rsidRPr="00C87727" w:rsidRDefault="006A3D16">
      <w:pPr>
        <w:ind w:firstLine="567"/>
        <w:jc w:val="both"/>
      </w:pPr>
    </w:p>
    <w:p w:rsidR="00893588" w:rsidRPr="005638A6" w:rsidRDefault="00893588">
      <w:pPr>
        <w:ind w:firstLine="567"/>
        <w:jc w:val="both"/>
        <w:rPr>
          <w:ins w:id="0" w:author="Пользователь" w:date="2017-10-04T20:53:00Z"/>
          <w:szCs w:val="28"/>
          <w:u w:val="single"/>
        </w:rPr>
      </w:pPr>
      <w:r>
        <w:rPr>
          <w:szCs w:val="28"/>
          <w:u w:val="single"/>
        </w:rPr>
        <w:t>Пример выполнения программы</w:t>
      </w:r>
    </w:p>
    <w:p w:rsidR="00773FA3" w:rsidRPr="005638A6" w:rsidRDefault="00773FA3">
      <w:pPr>
        <w:ind w:firstLine="567"/>
        <w:jc w:val="both"/>
        <w:rPr>
          <w:szCs w:val="28"/>
          <w:u w:val="single"/>
        </w:rPr>
      </w:pPr>
      <w:r>
        <w:rPr>
          <w:szCs w:val="28"/>
          <w:u w:val="single"/>
          <w:lang w:val="en-US"/>
        </w:rPr>
        <w:t>k</w:t>
      </w:r>
      <w:r w:rsidRPr="005638A6">
        <w:rPr>
          <w:szCs w:val="28"/>
          <w:u w:val="single"/>
        </w:rPr>
        <w:t xml:space="preserve"> = 10, </w:t>
      </w:r>
      <w:r>
        <w:rPr>
          <w:szCs w:val="28"/>
          <w:u w:val="single"/>
          <w:lang w:val="en-US"/>
        </w:rPr>
        <w:t>tetrCost</w:t>
      </w:r>
      <w:r w:rsidRPr="005638A6">
        <w:rPr>
          <w:szCs w:val="28"/>
          <w:u w:val="single"/>
        </w:rPr>
        <w:t xml:space="preserve"> = 5, </w:t>
      </w:r>
      <w:r>
        <w:rPr>
          <w:szCs w:val="28"/>
          <w:u w:val="single"/>
          <w:lang w:val="en-US"/>
        </w:rPr>
        <w:t>oblCost</w:t>
      </w:r>
      <w:r w:rsidRPr="005638A6">
        <w:rPr>
          <w:szCs w:val="28"/>
          <w:u w:val="single"/>
        </w:rPr>
        <w:t xml:space="preserve"> = 8;</w:t>
      </w:r>
    </w:p>
    <w:p w:rsidR="00CE19E5" w:rsidRDefault="00DB02E5">
      <w:pPr>
        <w:ind w:firstLine="567"/>
        <w:jc w:val="both"/>
        <w:rPr>
          <w:rFonts w:cs="Calibri"/>
          <w:szCs w:val="28"/>
          <w:lang w:val="en-US"/>
        </w:rPr>
      </w:pPr>
      <w:r>
        <w:rPr>
          <w:noProof/>
          <w:lang w:eastAsia="ru-RU"/>
        </w:rPr>
        <w:drawing>
          <wp:inline distT="0" distB="0" distL="0" distR="0">
            <wp:extent cx="6252354" cy="3183147"/>
            <wp:effectExtent l="19050" t="0" r="0" b="0"/>
            <wp:docPr id="8" name="Рисунок 2" descr="https://sun9-9.userapi.com/c840636/v840636069/eee9/3nXw0iKk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n9-9.userapi.com/c840636/v840636069/eee9/3nXw0iKkrSE.jpg"/>
                    <pic:cNvPicPr>
                      <a:picLocks noChangeAspect="1" noChangeArrowheads="1"/>
                    </pic:cNvPicPr>
                  </pic:nvPicPr>
                  <pic:blipFill>
                    <a:blip r:embed="rId10"/>
                    <a:srcRect l="793" t="1337"/>
                    <a:stretch>
                      <a:fillRect/>
                    </a:stretch>
                  </pic:blipFill>
                  <pic:spPr bwMode="auto">
                    <a:xfrm>
                      <a:off x="0" y="0"/>
                      <a:ext cx="6252354" cy="3183147"/>
                    </a:xfrm>
                    <a:prstGeom prst="rect">
                      <a:avLst/>
                    </a:prstGeom>
                    <a:noFill/>
                    <a:ln w="9525">
                      <a:noFill/>
                      <a:miter lim="800000"/>
                      <a:headEnd/>
                      <a:tailEnd/>
                    </a:ln>
                  </pic:spPr>
                </pic:pic>
              </a:graphicData>
            </a:graphic>
          </wp:inline>
        </w:drawing>
      </w:r>
    </w:p>
    <w:p w:rsidR="0057159C" w:rsidRDefault="0057159C">
      <w:pPr>
        <w:ind w:firstLine="567"/>
        <w:jc w:val="both"/>
        <w:rPr>
          <w:rFonts w:cs="Calibri"/>
          <w:szCs w:val="28"/>
        </w:rPr>
      </w:pPr>
    </w:p>
    <w:p w:rsidR="00773FA3" w:rsidRPr="0057159C" w:rsidRDefault="00773FA3">
      <w:pPr>
        <w:ind w:firstLine="567"/>
        <w:jc w:val="both"/>
        <w:rPr>
          <w:rFonts w:cs="Calibri"/>
          <w:szCs w:val="28"/>
          <w:u w:val="single"/>
          <w:lang w:val="en-US"/>
        </w:rPr>
      </w:pPr>
      <w:r w:rsidRPr="0057159C">
        <w:rPr>
          <w:rFonts w:cs="Calibri"/>
          <w:szCs w:val="28"/>
          <w:u w:val="single"/>
          <w:lang w:val="en-US"/>
        </w:rPr>
        <w:lastRenderedPageBreak/>
        <w:t>k = 1, tetrCost = 5, oblCost = 8;</w:t>
      </w:r>
    </w:p>
    <w:p w:rsidR="00CE19E5" w:rsidRDefault="00CE19E5">
      <w:pPr>
        <w:ind w:firstLine="567"/>
        <w:jc w:val="both"/>
        <w:rPr>
          <w:rFonts w:cs="Calibri"/>
          <w:szCs w:val="28"/>
        </w:rPr>
      </w:pPr>
      <w:r>
        <w:rPr>
          <w:rFonts w:cs="Calibri"/>
          <w:noProof/>
          <w:szCs w:val="28"/>
          <w:lang w:eastAsia="ru-RU"/>
        </w:rPr>
        <w:drawing>
          <wp:inline distT="0" distB="0" distL="0" distR="0">
            <wp:extent cx="3881755" cy="930004"/>
            <wp:effectExtent l="1905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r="69214" b="88205"/>
                    <a:stretch>
                      <a:fillRect/>
                    </a:stretch>
                  </pic:blipFill>
                  <pic:spPr bwMode="auto">
                    <a:xfrm>
                      <a:off x="0" y="0"/>
                      <a:ext cx="3881755" cy="930004"/>
                    </a:xfrm>
                    <a:prstGeom prst="rect">
                      <a:avLst/>
                    </a:prstGeom>
                    <a:noFill/>
                    <a:ln w="9525">
                      <a:noFill/>
                      <a:miter lim="800000"/>
                      <a:headEnd/>
                      <a:tailEnd/>
                    </a:ln>
                  </pic:spPr>
                </pic:pic>
              </a:graphicData>
            </a:graphic>
          </wp:inline>
        </w:drawing>
      </w:r>
    </w:p>
    <w:p w:rsidR="00893588" w:rsidRDefault="00893588">
      <w:pPr>
        <w:pageBreakBefore/>
        <w:ind w:firstLine="567"/>
        <w:jc w:val="both"/>
        <w:rPr>
          <w:szCs w:val="28"/>
          <w:u w:val="single"/>
        </w:rPr>
      </w:pPr>
      <w:r>
        <w:rPr>
          <w:b/>
          <w:szCs w:val="28"/>
        </w:rPr>
        <w:lastRenderedPageBreak/>
        <w:t>Индивидуальное задание №2</w:t>
      </w:r>
    </w:p>
    <w:p w:rsidR="00885615" w:rsidRPr="00885615" w:rsidRDefault="00893588" w:rsidP="00885615">
      <w:pPr>
        <w:ind w:firstLine="567"/>
        <w:jc w:val="both"/>
        <w:rPr>
          <w:iCs/>
          <w:szCs w:val="28"/>
        </w:rPr>
      </w:pPr>
      <w:r>
        <w:rPr>
          <w:szCs w:val="28"/>
          <w:u w:val="single"/>
        </w:rPr>
        <w:t>Задание</w:t>
      </w:r>
      <w:r>
        <w:rPr>
          <w:szCs w:val="28"/>
        </w:rPr>
        <w:t xml:space="preserve">: </w:t>
      </w:r>
      <w:r w:rsidR="00885615" w:rsidRPr="00885615">
        <w:rPr>
          <w:szCs w:val="28"/>
        </w:rPr>
        <w:t xml:space="preserve">Написать программу для решения квадратного уравнения по заданным трем </w:t>
      </w:r>
      <w:r w:rsidR="00807D8B" w:rsidRPr="00885615">
        <w:rPr>
          <w:szCs w:val="28"/>
        </w:rPr>
        <w:t>коэффициентам</w:t>
      </w:r>
      <w:r w:rsidR="00885615" w:rsidRPr="00885615">
        <w:rPr>
          <w:szCs w:val="28"/>
        </w:rPr>
        <w:t>. Предусмотреть проверку некорректности исходных данных (например, уравнение не является квадратным, дискриминант отрицателен...).</w:t>
      </w:r>
    </w:p>
    <w:p w:rsidR="00AC77CD" w:rsidRDefault="00AC77CD">
      <w:pPr>
        <w:ind w:firstLine="567"/>
        <w:jc w:val="both"/>
        <w:rPr>
          <w:szCs w:val="28"/>
          <w:u w:val="single"/>
        </w:rPr>
      </w:pPr>
    </w:p>
    <w:p w:rsidR="00C214E8" w:rsidRDefault="00893588" w:rsidP="0057159C">
      <w:pPr>
        <w:jc w:val="both"/>
      </w:pPr>
      <w:r>
        <w:rPr>
          <w:szCs w:val="28"/>
          <w:u w:val="single"/>
        </w:rPr>
        <w:lastRenderedPageBreak/>
        <w:t>Блок-схема</w:t>
      </w:r>
      <w:r w:rsidR="007B16A5" w:rsidRPr="007B16A5">
        <w:pict>
          <v:group id="_x0000_s1155" editas="canvas" style="width:527.25pt;height:668.35pt;mso-position-horizontal-relative:char;mso-position-vertical-relative:line" coordorigin="2171,1236" coordsize="10545,13367">
            <o:lock v:ext="edit" aspectratio="t"/>
            <v:shape id="_x0000_s1154" type="#_x0000_t75" style="position:absolute;left:2171;top:1236;width:10545;height:13367" o:preferrelative="f">
              <v:fill o:detectmouseclick="t"/>
              <v:path o:extrusionok="t" o:connecttype="none"/>
              <o:lock v:ext="edit" text="t"/>
            </v:shape>
            <v:shape id="_x0000_s1255" type="#_x0000_t202" style="position:absolute;left:2171;top:10129;width:1031;height:1390" filled="f" stroked="f">
              <v:textbox style="mso-next-textbox:#_x0000_s1255">
                <w:txbxContent>
                  <w:p w:rsidR="00B71785" w:rsidRPr="001543F9" w:rsidRDefault="00B71785" w:rsidP="001543F9">
                    <w:pPr>
                      <w:rPr>
                        <w:sz w:val="18"/>
                        <w:szCs w:val="18"/>
                      </w:rPr>
                    </w:pPr>
                    <w:r w:rsidRPr="001543F9">
                      <w:rPr>
                        <w:sz w:val="18"/>
                        <w:szCs w:val="18"/>
                      </w:rPr>
                      <w:t>Расчёт значения единственного корня</w:t>
                    </w:r>
                  </w:p>
                </w:txbxContent>
              </v:textbox>
            </v:shape>
            <v:shape id="_x0000_s1254" type="#_x0000_t202" style="position:absolute;left:2246;top:8462;width:868;height:1478" filled="f" stroked="f">
              <v:textbox style="mso-next-textbox:#_x0000_s1254">
                <w:txbxContent>
                  <w:p w:rsidR="00B71785" w:rsidRPr="001543F9" w:rsidRDefault="00B71785" w:rsidP="001543F9">
                    <w:pPr>
                      <w:spacing w:line="240" w:lineRule="auto"/>
                      <w:jc w:val="both"/>
                      <w:rPr>
                        <w:sz w:val="18"/>
                        <w:szCs w:val="18"/>
                      </w:rPr>
                    </w:pPr>
                    <w:r w:rsidRPr="001543F9">
                      <w:rPr>
                        <w:sz w:val="18"/>
                        <w:szCs w:val="18"/>
                      </w:rPr>
                      <w:t>Выяснение кол-ва корней квадр. ур-я</w:t>
                    </w:r>
                  </w:p>
                </w:txbxContent>
              </v:textbox>
            </v:shape>
            <v:shape id="_x0000_s1156" type="#_x0000_t116" style="position:absolute;left:3368;top:1310;width:1795;height:539"/>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59" type="#_x0000_t7" style="position:absolute;left:3368;top:2349;width:1797;height:1076"/>
            <v:rect id="_x0000_s1161" style="position:absolute;left:3368;top:3939;width:1797;height:1078"/>
            <v:rect id="_x0000_s1162" style="position:absolute;left:3366;top:5502;width:1797;height:1078"/>
            <v:shapetype id="_x0000_t4" coordsize="21600,21600" o:spt="4" path="m10800,l,10800,10800,21600,21600,10800xe">
              <v:stroke joinstyle="miter"/>
              <v:path gradientshapeok="t" o:connecttype="rect" textboxrect="5400,5400,16200,16200"/>
            </v:shapetype>
            <v:shape id="_x0000_s1163" type="#_x0000_t4" style="position:absolute;left:3362;top:7093;width:1797;height:1077"/>
            <v:shape id="_x0000_s1164" type="#_x0000_t4" style="position:absolute;left:3366;top:8655;width:1797;height:1077"/>
            <v:rect id="_x0000_s1165" style="position:absolute;left:3362;top:10217;width:1797;height:1078"/>
            <v:rect id="_x0000_s1166" style="position:absolute;left:5591;top:9732;width:1797;height:1078"/>
            <v:shape id="_x0000_s1169" type="#_x0000_t7" style="position:absolute;left:3362;top:11780;width:1797;height:1077"/>
            <v:shape id="_x0000_s1170" type="#_x0000_t7" style="position:absolute;left:5591;top:11519;width:1797;height:1076"/>
            <v:shape id="_x0000_s1171" type="#_x0000_t7" style="position:absolute;left:7787;top:8923;width:1797;height:1076"/>
            <v:shape id="_x0000_s1173" type="#_x0000_t116" style="position:absolute;left:3370;top:13982;width:1795;height:539"/>
            <v:shape id="_x0000_s1175" type="#_x0000_t32" style="position:absolute;left:4266;top:1849;width:1;height:500" o:connectortype="straight"/>
            <v:shape id="_x0000_s1176" type="#_x0000_t32" style="position:absolute;left:4267;top:3425;width:1;height:514" o:connectortype="straight"/>
            <v:shape id="_x0000_s1177" type="#_x0000_t32" style="position:absolute;left:4265;top:5017;width:2;height:485;flip:x" o:connectortype="straight"/>
            <v:shape id="_x0000_s1178" type="#_x0000_t32" style="position:absolute;left:4261;top:6580;width:4;height:513;flip:x" o:connectortype="straight"/>
            <v:shape id="_x0000_s1179" type="#_x0000_t32" style="position:absolute;left:4261;top:8170;width:4;height:485" o:connectortype="straight"/>
            <v:shape id="_x0000_s1182" type="#_x0000_t32" style="position:absolute;left:4261;top:9732;width:4;height:485;flip:x" o:connectortype="straight"/>
            <v:shape id="_x0000_s1183" type="#_x0000_t32" style="position:absolute;left:4261;top:11295;width:1;height:485" o:connectortype="straight"/>
            <v:shape id="_x0000_s1184" type="#_x0000_t32" style="position:absolute;left:4261;top:12857;width:7;height:1125" o:connectortype="straight"/>
            <v:shape id="_x0000_s1185" type="#_x0000_t33" style="position:absolute;left:5159;top:7632;width:3751;height:1291" o:connectortype="elbow" adj="-22429,-132344,-22429"/>
            <v:shape id="_x0000_s1186" type="#_x0000_t33" style="position:absolute;left:5163;top:9194;width:1327;height:538" o:connectortype="elbow" adj="-63465,-380288,-63465"/>
            <v:shape id="_x0000_s1187" type="#_x0000_t32" style="position:absolute;left:6136;top:11164;width:709;height:1;rotation:90" o:connectortype="elbow" adj="-159212,-1,-15921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89" type="#_x0000_t34" style="position:absolute;left:6290;top:10199;width:2596;height:2196;rotation:90;flip:x y" o:connectortype="elbow" adj="-2995,126620,43483"/>
            <v:shape id="_x0000_s1190" type="#_x0000_t33" style="position:absolute;left:5749;top:11478;width:537;height:3500;rotation:90" o:connectortype="elbow" adj="-312375,-79976,-312375">
              <v:stroke startarrow="oval" endarrow="oval"/>
            </v:shape>
            <v:rect id="_x0000_s1191" style="position:absolute;left:7248;top:12407;width:1040;height:552" filled="f" stroked="f" strokecolor="yellow"/>
            <v:shape id="_x0000_s1192" type="#_x0000_t32" style="position:absolute;left:5163;top:1580;width:4647;height:1" o:connectortype="straight" strokeweight=".25pt">
              <v:stroke dashstyle="dash"/>
            </v:shape>
            <v:shape id="_x0000_s1193" type="#_x0000_t32" style="position:absolute;left:4937;top:2863;width:4873;height:1" o:connectortype="straight" strokeweight=".25pt">
              <v:stroke dashstyle="dash"/>
            </v:shape>
            <v:shape id="_x0000_s1195" type="#_x0000_t32" style="position:absolute;left:5165;top:4478;width:4645;height:0" o:connectortype="straight" strokeweight=".25pt">
              <v:stroke dashstyle="dash"/>
            </v:shape>
            <v:shape id="_x0000_s1196" type="#_x0000_t32" style="position:absolute;left:5163;top:6041;width:4647;height:0" o:connectortype="straight" strokeweight=".25pt">
              <v:stroke dashstyle="dash"/>
            </v:shape>
            <v:shape id="_x0000_s1197" type="#_x0000_t32" style="position:absolute;left:5165;top:14252;width:4679;height:0" o:connectortype="straight" strokeweight=".25pt">
              <v:stroke dashstyle="dash"/>
            </v:shape>
            <v:rect id="_x0000_s1198" style="position:absolute;left:3821;top:7190;width:766;height:181" filled="f" stroked="f"/>
            <v:shape id="_x0000_s1199" type="#_x0000_t32" style="position:absolute;left:4587;top:7281;width:5223;height:1" o:connectortype="straight" strokeweight=".25pt">
              <v:stroke dashstyle="dash"/>
            </v:shape>
            <v:shape id="_x0000_s1201" type="#_x0000_t32" style="position:absolute;left:9359;top:9461;width:485;height:0" o:connectortype="straight" strokeweight=".25pt">
              <v:stroke dashstyle="dash"/>
            </v:shape>
            <v:shape id="_x0000_s1202" type="#_x0000_t32" style="position:absolute;left:7388;top:10271;width:2422;height:0" o:connectortype="straight" strokeweight=".25pt">
              <v:stroke dashstyle="dash"/>
            </v:shape>
            <v:rect id="_x0000_s1203" style="position:absolute;left:4479;top:10810;width:679;height:485" filled="f" stroked="f"/>
            <v:shape id="_x0000_s1205" type="#_x0000_t32" style="position:absolute;left:7163;top:12057;width:2681;height:0" o:connectortype="straight" strokeweight=".25pt">
              <v:stroke dashstyle="dash"/>
            </v:shape>
            <v:shape id="_x0000_s1207" type="#_x0000_t32" style="position:absolute;left:3125;top:9194;width:241;height:0;flip:x" o:connectortype="straight" strokeweight=".25pt">
              <v:stroke dashstyle="dash"/>
            </v:shape>
            <v:shape id="_x0000_s1208" type="#_x0000_t32" style="position:absolute;left:3114;top:10756;width:248;height:0;flip:x" o:connectortype="straight" strokeweight=".25pt">
              <v:stroke dashstyle="dash"/>
            </v:shape>
            <v:shape id="_x0000_s1209" type="#_x0000_t32" style="position:absolute;left:3114;top:12319;width:473;height:0;flip:x" o:connectortype="straight" strokeweight=".25pt">
              <v:stroke dashstyle="dash"/>
            </v:shape>
            <v:shape id="_x0000_s1212" type="#_x0000_t85" style="position:absolute;left:9810;top:1236;width:117;height:676"/>
            <v:shape id="_x0000_s1213" type="#_x0000_t85" style="position:absolute;left:9810;top:2536;width:117;height:676"/>
            <v:shape id="_x0000_s1214" type="#_x0000_t85" style="position:absolute;left:9810;top:4035;width:117;height:982"/>
            <v:shape id="_x0000_s1215" type="#_x0000_t85" style="position:absolute;left:9810;top:5728;width:117;height:676"/>
            <v:shape id="_x0000_s1216" type="#_x0000_t85" style="position:absolute;left:9810;top:6956;width:117;height:676"/>
            <v:shape id="_x0000_s1217" type="#_x0000_t85" style="position:absolute;left:9844;top:9113;width:117;height:676"/>
            <v:shape id="_x0000_s1218" type="#_x0000_t85" style="position:absolute;left:9844;top:9940;width:117;height:676"/>
            <v:shape id="_x0000_s1219" type="#_x0000_t85" style="position:absolute;left:9844;top:11597;width:117;height:829"/>
            <v:shape id="_x0000_s1221" type="#_x0000_t85" style="position:absolute;left:9844;top:13927;width:117;height:676"/>
            <v:shape id="_x0000_s1222" type="#_x0000_t85" style="position:absolute;left:2997;top:8567;width:128;height:1222;flip:x"/>
            <v:shape id="_x0000_s1224" type="#_x0000_t85" style="position:absolute;left:2997;top:10217;width:128;height:1200;flip:x"/>
            <v:shape id="_x0000_s1225" type="#_x0000_t85" style="position:absolute;left:2997;top:11867;width:117;height:878;flip:x"/>
            <v:shape id="_x0000_s1226" type="#_x0000_t202" style="position:absolute;left:9844;top:1236;width:1261;height:789" filled="f" stroked="f">
              <v:textbox style="mso-next-textbox:#_x0000_s1226">
                <w:txbxContent>
                  <w:p w:rsidR="00B71785" w:rsidRPr="00C4250A" w:rsidRDefault="00B71785" w:rsidP="001543F9">
                    <w:pPr>
                      <w:rPr>
                        <w:sz w:val="20"/>
                        <w:szCs w:val="20"/>
                      </w:rPr>
                    </w:pPr>
                    <w:r w:rsidRPr="00C4250A">
                      <w:rPr>
                        <w:sz w:val="20"/>
                        <w:szCs w:val="20"/>
                      </w:rPr>
                      <w:t>Начало алгоритма</w:t>
                    </w:r>
                  </w:p>
                </w:txbxContent>
              </v:textbox>
            </v:shape>
            <v:shape id="_x0000_s1227" type="#_x0000_t202" style="position:absolute;left:3667;top:1373;width:1270;height:539" filled="f" stroked="f">
              <v:textbox style="mso-next-textbox:#_x0000_s1227">
                <w:txbxContent>
                  <w:p w:rsidR="00B71785" w:rsidRPr="00C4250A" w:rsidRDefault="00B71785" w:rsidP="001543F9">
                    <w:r>
                      <w:t>Начало</w:t>
                    </w:r>
                  </w:p>
                </w:txbxContent>
              </v:textbox>
            </v:shape>
            <v:shape id="_x0000_s1228" type="#_x0000_t202" style="position:absolute;left:3821;top:2538;width:1212;height:863" filled="f" stroked="f">
              <v:textbox style="mso-next-textbox:#_x0000_s1228">
                <w:txbxContent>
                  <w:p w:rsidR="00B71785" w:rsidRPr="00F228D5" w:rsidRDefault="00B71785" w:rsidP="001543F9">
                    <w:pPr>
                      <w:rPr>
                        <w:sz w:val="24"/>
                        <w:szCs w:val="24"/>
                      </w:rPr>
                    </w:pPr>
                    <w:r w:rsidRPr="00F228D5">
                      <w:rPr>
                        <w:sz w:val="24"/>
                        <w:szCs w:val="24"/>
                      </w:rPr>
                      <w:t>Ввод</w:t>
                    </w:r>
                  </w:p>
                  <w:p w:rsidR="00B71785" w:rsidRPr="00F228D5" w:rsidRDefault="00B71785" w:rsidP="001543F9">
                    <w:pPr>
                      <w:rPr>
                        <w:sz w:val="24"/>
                        <w:szCs w:val="24"/>
                        <w:lang w:val="en-US"/>
                      </w:rPr>
                    </w:pPr>
                    <w:r w:rsidRPr="00F228D5">
                      <w:rPr>
                        <w:sz w:val="24"/>
                        <w:szCs w:val="24"/>
                        <w:lang w:val="en-US"/>
                      </w:rPr>
                      <w:t>a, b, c</w:t>
                    </w:r>
                  </w:p>
                </w:txbxContent>
              </v:textbox>
            </v:shape>
            <v:shape id="_x0000_s1230" type="#_x0000_t202" style="position:absolute;left:3667;top:3939;width:1270;height:1078" filled="f" stroked="f">
              <v:textbox style="mso-next-textbox:#_x0000_s1230">
                <w:txbxContent>
                  <w:p w:rsidR="00B71785" w:rsidRPr="00BB3DF8" w:rsidRDefault="00B71785" w:rsidP="001543F9">
                    <w:pPr>
                      <w:rPr>
                        <w:sz w:val="24"/>
                        <w:szCs w:val="24"/>
                        <w:lang w:val="en-US"/>
                      </w:rPr>
                    </w:pPr>
                    <w:r>
                      <w:rPr>
                        <w:lang w:val="en-US"/>
                      </w:rPr>
                      <w:t xml:space="preserve"> </w:t>
                    </w:r>
                    <w:r>
                      <w:rPr>
                        <w:sz w:val="24"/>
                        <w:szCs w:val="24"/>
                        <w:lang w:val="en-US"/>
                      </w:rPr>
                      <w:t>D:=0.0</w:t>
                    </w:r>
                    <w:r>
                      <w:rPr>
                        <w:sz w:val="24"/>
                        <w:szCs w:val="24"/>
                      </w:rPr>
                      <w:t>;</w:t>
                    </w:r>
                  </w:p>
                  <w:p w:rsidR="00B71785" w:rsidRPr="00EC4531" w:rsidRDefault="00B71785" w:rsidP="001543F9">
                    <w:pPr>
                      <w:rPr>
                        <w:sz w:val="24"/>
                        <w:szCs w:val="24"/>
                      </w:rPr>
                    </w:pPr>
                    <w:r>
                      <w:rPr>
                        <w:sz w:val="24"/>
                        <w:szCs w:val="24"/>
                        <w:lang w:val="en-US"/>
                      </w:rPr>
                      <w:t>x1:=0.0</w:t>
                    </w:r>
                    <w:r>
                      <w:rPr>
                        <w:sz w:val="24"/>
                        <w:szCs w:val="24"/>
                      </w:rPr>
                      <w:t>;</w:t>
                    </w:r>
                  </w:p>
                  <w:p w:rsidR="00B71785" w:rsidRPr="00F228D5" w:rsidRDefault="00B71785" w:rsidP="001543F9">
                    <w:pPr>
                      <w:rPr>
                        <w:sz w:val="24"/>
                        <w:szCs w:val="24"/>
                        <w:lang w:val="en-US"/>
                      </w:rPr>
                    </w:pPr>
                    <w:r w:rsidRPr="00F228D5">
                      <w:rPr>
                        <w:sz w:val="24"/>
                        <w:szCs w:val="24"/>
                        <w:lang w:val="en-US"/>
                      </w:rPr>
                      <w:t>x2:=0.0</w:t>
                    </w:r>
                  </w:p>
                </w:txbxContent>
              </v:textbox>
            </v:shape>
            <v:shape id="_x0000_s1231" type="#_x0000_t202" style="position:absolute;left:3626;top:5805;width:1407;height:466" filled="f" stroked="f">
              <v:textbox style="mso-next-textbox:#_x0000_s1231">
                <w:txbxContent>
                  <w:p w:rsidR="00B71785" w:rsidRPr="00F228D5" w:rsidRDefault="00B71785" w:rsidP="001543F9">
                    <w:pPr>
                      <w:rPr>
                        <w:sz w:val="24"/>
                        <w:szCs w:val="24"/>
                        <w:lang w:val="en-US"/>
                      </w:rPr>
                    </w:pPr>
                    <w:r w:rsidRPr="00F228D5">
                      <w:rPr>
                        <w:sz w:val="24"/>
                        <w:szCs w:val="24"/>
                        <w:lang w:val="en-US"/>
                      </w:rPr>
                      <w:t>D:=b</w:t>
                    </w:r>
                    <w:r w:rsidRPr="00F228D5">
                      <w:rPr>
                        <w:sz w:val="24"/>
                        <w:szCs w:val="24"/>
                        <w:vertAlign w:val="superscript"/>
                        <w:lang w:val="en-US"/>
                      </w:rPr>
                      <w:t>2</w:t>
                    </w:r>
                    <w:r>
                      <w:rPr>
                        <w:sz w:val="24"/>
                        <w:szCs w:val="24"/>
                        <w:vertAlign w:val="superscript"/>
                        <w:lang w:val="en-US"/>
                      </w:rPr>
                      <w:t xml:space="preserve"> </w:t>
                    </w:r>
                    <w:r w:rsidRPr="00F228D5">
                      <w:rPr>
                        <w:sz w:val="24"/>
                        <w:szCs w:val="24"/>
                        <w:lang w:val="en-US"/>
                      </w:rPr>
                      <w:t>-</w:t>
                    </w:r>
                    <w:r>
                      <w:rPr>
                        <w:sz w:val="24"/>
                        <w:szCs w:val="24"/>
                        <w:lang w:val="en-US"/>
                      </w:rPr>
                      <w:t xml:space="preserve"> </w:t>
                    </w:r>
                    <w:r w:rsidRPr="00F228D5">
                      <w:rPr>
                        <w:sz w:val="24"/>
                        <w:szCs w:val="24"/>
                        <w:lang w:val="en-US"/>
                      </w:rPr>
                      <w:t>4ac</w:t>
                    </w:r>
                  </w:p>
                </w:txbxContent>
              </v:textbox>
            </v:shape>
            <v:shape id="_x0000_s1232" type="#_x0000_t202" style="position:absolute;left:3513;top:7408;width:1607;height:762" filled="f" stroked="f">
              <v:textbox style="mso-next-textbox:#_x0000_s1232">
                <w:txbxContent>
                  <w:p w:rsidR="00B71785" w:rsidRPr="00F228D5" w:rsidRDefault="00B71785" w:rsidP="001543F9">
                    <w:pPr>
                      <w:rPr>
                        <w:lang w:val="en-US"/>
                      </w:rPr>
                    </w:pPr>
                    <w:r>
                      <w:rPr>
                        <w:lang w:val="en-US"/>
                      </w:rPr>
                      <w:t xml:space="preserve">a≠0 </w:t>
                    </w:r>
                    <w:r>
                      <w:t>И</w:t>
                    </w:r>
                    <w:r>
                      <w:rPr>
                        <w:lang w:val="en-US"/>
                      </w:rPr>
                      <w:t xml:space="preserve"> D≥0</w:t>
                    </w:r>
                  </w:p>
                </w:txbxContent>
              </v:textbox>
            </v:shape>
            <v:shape id="_x0000_s1233" type="#_x0000_t202" style="position:absolute;left:3821;top:8923;width:951;height:719" filled="f" stroked="f">
              <v:textbox style="mso-next-textbox:#_x0000_s1233">
                <w:txbxContent>
                  <w:p w:rsidR="00B71785" w:rsidRPr="00E21E0C" w:rsidRDefault="00B71785" w:rsidP="001543F9">
                    <w:pPr>
                      <w:rPr>
                        <w:lang w:val="en-US"/>
                      </w:rPr>
                    </w:pPr>
                    <w:r>
                      <w:rPr>
                        <w:lang w:val="en-US"/>
                      </w:rPr>
                      <w:t>D = 0</w:t>
                    </w:r>
                  </w:p>
                </w:txbxContent>
              </v:textbox>
            </v:shape>
            <v:shape id="_x0000_s1234" type="#_x0000_t202" style="position:absolute;left:5256;top:7282;width:1440;height:477" filled="f" stroked="f">
              <v:textbox style="mso-next-textbox:#_x0000_s1234">
                <w:txbxContent>
                  <w:p w:rsidR="00B71785" w:rsidRPr="00E21E0C" w:rsidRDefault="00B71785" w:rsidP="001543F9">
                    <w:r>
                      <w:t>нет</w:t>
                    </w:r>
                  </w:p>
                </w:txbxContent>
              </v:textbox>
            </v:shape>
            <v:shape id="_x0000_s1235" type="#_x0000_t202" style="position:absolute;left:4181;top:8170;width:676;height:646" filled="f" stroked="f">
              <v:textbox style="mso-next-textbox:#_x0000_s1235">
                <w:txbxContent>
                  <w:p w:rsidR="00B71785" w:rsidRDefault="00B71785" w:rsidP="001543F9">
                    <w:r>
                      <w:t>да</w:t>
                    </w:r>
                  </w:p>
                </w:txbxContent>
              </v:textbox>
            </v:shape>
            <v:shape id="_x0000_s1236" type="#_x0000_t202" style="position:absolute;left:4181;top:9732;width:676;height:646" filled="f" stroked="f">
              <v:textbox style="mso-next-textbox:#_x0000_s1236">
                <w:txbxContent>
                  <w:p w:rsidR="00B71785" w:rsidRDefault="00B71785" w:rsidP="001543F9">
                    <w:r>
                      <w:t>да</w:t>
                    </w:r>
                  </w:p>
                </w:txbxContent>
              </v:textbox>
            </v:shape>
            <v:shape id="_x0000_s1237" type="#_x0000_t202" style="position:absolute;left:5256;top:8815;width:816;height:646" filled="f" stroked="f">
              <v:textbox style="mso-next-textbox:#_x0000_s1237">
                <w:txbxContent>
                  <w:p w:rsidR="00B71785" w:rsidRDefault="00B71785" w:rsidP="001543F9">
                    <w:r>
                      <w:t>нет</w:t>
                    </w:r>
                  </w:p>
                </w:txbxContent>
              </v:textbox>
            </v:shape>
            <v:shape id="_x0000_s1238" type="#_x0000_t202" style="position:absolute;left:7946;top:8816;width:1727;height:1231" filled="f" stroked="f">
              <v:textbox style="mso-next-textbox:#_x0000_s1238">
                <w:txbxContent>
                  <w:p w:rsidR="00B71785" w:rsidRPr="00EC4531" w:rsidRDefault="00B71785" w:rsidP="001543F9">
                    <w:pPr>
                      <w:rPr>
                        <w:sz w:val="22"/>
                      </w:rPr>
                    </w:pPr>
                    <w:r w:rsidRPr="00EC4531">
                      <w:rPr>
                        <w:sz w:val="22"/>
                      </w:rPr>
                      <w:t xml:space="preserve">   Вывод</w:t>
                    </w:r>
                  </w:p>
                  <w:p w:rsidR="00B71785" w:rsidRPr="00EC4531" w:rsidRDefault="00B71785" w:rsidP="001543F9">
                    <w:pPr>
                      <w:rPr>
                        <w:sz w:val="22"/>
                      </w:rPr>
                    </w:pPr>
                    <w:r>
                      <w:rPr>
                        <w:sz w:val="22"/>
                      </w:rPr>
                      <w:t>Не квадратн.</w:t>
                    </w:r>
                    <w:r w:rsidRPr="00EC4531">
                      <w:rPr>
                        <w:sz w:val="22"/>
                      </w:rPr>
                      <w:t xml:space="preserve"> ур-е или нет корней</w:t>
                    </w:r>
                  </w:p>
                </w:txbxContent>
              </v:textbox>
            </v:shape>
            <v:shape id="_x0000_s1239" type="#_x0000_t202" style="position:absolute;left:5651;top:9729;width:1783;height:1121" filled="f" stroked="f">
              <v:textbox style="mso-next-textbox:#_x0000_s1239">
                <w:txbxContent>
                  <w:p w:rsidR="00B71785" w:rsidRPr="00EC4531" w:rsidRDefault="00B71785" w:rsidP="001543F9">
                    <w:pPr>
                      <w:rPr>
                        <w:sz w:val="24"/>
                        <w:szCs w:val="24"/>
                      </w:rPr>
                    </w:pPr>
                    <w:r w:rsidRPr="0026232E">
                      <w:rPr>
                        <w:sz w:val="24"/>
                        <w:szCs w:val="24"/>
                        <w:lang w:val="en-US"/>
                      </w:rPr>
                      <w:t>x1:=</w:t>
                    </w:r>
                    <m:oMath>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-b-</m:t>
                          </m:r>
                          <m:rad>
                            <m:radPr>
                              <m:degHide m:val="on"/>
                              <m:ctrlPr>
                                <w:rPr>
                                  <w:rFonts w:ascii="Cambria Math" w:hAnsi="Cambria Math"/>
                                  <w:i/>
                                  <w:sz w:val="24"/>
                                  <w:szCs w:val="24"/>
                                  <w:lang w:val="en-US"/>
                                </w:rPr>
                              </m:ctrlPr>
                            </m:radPr>
                            <m:deg/>
                            <m:e>
                              <m:r>
                                <w:rPr>
                                  <w:rFonts w:ascii="Cambria Math" w:hAnsi="Cambria Math"/>
                                  <w:sz w:val="24"/>
                                  <w:szCs w:val="24"/>
                                  <w:lang w:val="en-US"/>
                                </w:rPr>
                                <m:t>D</m:t>
                              </m:r>
                            </m:e>
                          </m:rad>
                        </m:num>
                        <m:den>
                          <m:r>
                            <w:rPr>
                              <w:rFonts w:ascii="Cambria Math" w:hAnsi="Cambria Math"/>
                              <w:sz w:val="24"/>
                              <w:szCs w:val="24"/>
                              <w:lang w:val="en-US"/>
                            </w:rPr>
                            <m:t>2a</m:t>
                          </m:r>
                        </m:den>
                      </m:f>
                    </m:oMath>
                    <w:r>
                      <w:rPr>
                        <w:sz w:val="24"/>
                        <w:szCs w:val="24"/>
                      </w:rPr>
                      <w:t>;</w:t>
                    </w:r>
                  </w:p>
                  <w:p w:rsidR="00B71785" w:rsidRPr="0026232E" w:rsidRDefault="00B71785" w:rsidP="001543F9">
                    <w:pPr>
                      <w:spacing w:line="480" w:lineRule="auto"/>
                      <w:rPr>
                        <w:sz w:val="24"/>
                        <w:szCs w:val="24"/>
                        <w:lang w:val="en-US"/>
                      </w:rPr>
                    </w:pPr>
                    <w:r w:rsidRPr="0026232E">
                      <w:rPr>
                        <w:sz w:val="24"/>
                        <w:szCs w:val="24"/>
                        <w:lang w:val="en-US"/>
                      </w:rPr>
                      <w:t xml:space="preserve">x2:= </w:t>
                    </w:r>
                    <m:oMath>
                      <m:f>
                        <m:fPr>
                          <m:ctrlPr>
                            <w:rPr>
                              <w:rFonts w:ascii="Cambria Math" w:hAnsi="Cambria Math"/>
                              <w:i/>
                              <w:sz w:val="24"/>
                              <w:szCs w:val="24"/>
                              <w:lang w:val="en-US"/>
                            </w:rPr>
                          </m:ctrlPr>
                        </m:fPr>
                        <m:num>
                          <m:r>
                            <w:rPr>
                              <w:rFonts w:ascii="Cambria Math" w:hAnsi="Cambria Math"/>
                              <w:sz w:val="24"/>
                              <w:szCs w:val="24"/>
                              <w:lang w:val="en-US"/>
                            </w:rPr>
                            <m:t>-b+</m:t>
                          </m:r>
                          <m:rad>
                            <m:radPr>
                              <m:degHide m:val="on"/>
                              <m:ctrlPr>
                                <w:rPr>
                                  <w:rFonts w:ascii="Cambria Math" w:hAnsi="Cambria Math"/>
                                  <w:i/>
                                  <w:sz w:val="24"/>
                                  <w:szCs w:val="24"/>
                                  <w:lang w:val="en-US"/>
                                </w:rPr>
                              </m:ctrlPr>
                            </m:radPr>
                            <m:deg/>
                            <m:e>
                              <m:r>
                                <w:rPr>
                                  <w:rFonts w:ascii="Cambria Math" w:hAnsi="Cambria Math"/>
                                  <w:sz w:val="24"/>
                                  <w:szCs w:val="24"/>
                                  <w:lang w:val="en-US"/>
                                </w:rPr>
                                <m:t>D</m:t>
                              </m:r>
                            </m:e>
                          </m:rad>
                        </m:num>
                        <m:den>
                          <m:r>
                            <w:rPr>
                              <w:rFonts w:ascii="Cambria Math" w:hAnsi="Cambria Math"/>
                              <w:sz w:val="24"/>
                              <w:szCs w:val="24"/>
                              <w:lang w:val="en-US"/>
                            </w:rPr>
                            <m:t>2a</m:t>
                          </m:r>
                        </m:den>
                      </m:f>
                    </m:oMath>
                  </w:p>
                </w:txbxContent>
              </v:textbox>
            </v:shape>
            <v:shape id="_x0000_s1240" type="#_x0000_t202" style="position:absolute;left:3532;top:10455;width:1746;height:646" filled="f" stroked="f">
              <v:textbox style="mso-next-textbox:#_x0000_s1240">
                <w:txbxContent>
                  <w:p w:rsidR="00B71785" w:rsidRPr="0026232E" w:rsidRDefault="00B71785" w:rsidP="001543F9">
                    <w:pPr>
                      <w:rPr>
                        <w:sz w:val="24"/>
                        <w:szCs w:val="24"/>
                        <w:lang w:val="en-US"/>
                      </w:rPr>
                    </w:pPr>
                    <w:r w:rsidRPr="0026232E">
                      <w:rPr>
                        <w:sz w:val="24"/>
                        <w:szCs w:val="24"/>
                        <w:lang w:val="en-US"/>
                      </w:rPr>
                      <w:t xml:space="preserve"> x1:=</w:t>
                    </w:r>
                    <m:oMath>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-b-</m:t>
                          </m:r>
                          <m:rad>
                            <m:radPr>
                              <m:degHide m:val="on"/>
                              <m:ctrlPr>
                                <w:rPr>
                                  <w:rFonts w:ascii="Cambria Math" w:hAnsi="Cambria Math"/>
                                  <w:i/>
                                  <w:sz w:val="24"/>
                                  <w:szCs w:val="24"/>
                                  <w:lang w:val="en-US"/>
                                </w:rPr>
                              </m:ctrlPr>
                            </m:radPr>
                            <m:deg/>
                            <m:e>
                              <m:r>
                                <w:rPr>
                                  <w:rFonts w:ascii="Cambria Math" w:hAnsi="Cambria Math"/>
                                  <w:sz w:val="24"/>
                                  <w:szCs w:val="24"/>
                                  <w:lang w:val="en-US"/>
                                </w:rPr>
                                <m:t>D</m:t>
                              </m:r>
                            </m:e>
                          </m:rad>
                        </m:num>
                        <m:den>
                          <m:r>
                            <w:rPr>
                              <w:rFonts w:ascii="Cambria Math" w:hAnsi="Cambria Math"/>
                              <w:sz w:val="24"/>
                              <w:szCs w:val="24"/>
                              <w:lang w:val="en-US"/>
                            </w:rPr>
                            <m:t>2a</m:t>
                          </m:r>
                        </m:den>
                      </m:f>
                    </m:oMath>
                  </w:p>
                  <w:p w:rsidR="00B71785" w:rsidRPr="0026232E" w:rsidRDefault="00B71785" w:rsidP="001543F9">
                    <w:pPr>
                      <w:rPr>
                        <w:lang w:val="en-US"/>
                      </w:rPr>
                    </w:pPr>
                  </w:p>
                </w:txbxContent>
              </v:textbox>
            </v:shape>
            <v:shape id="_x0000_s1241" type="#_x0000_t202" style="position:absolute;left:3911;top:11780;width:676;height:646" filled="f" stroked="f">
              <v:textbox style="mso-next-textbox:#_x0000_s1241">
                <w:txbxContent>
                  <w:p w:rsidR="00B71785" w:rsidRPr="0026232E" w:rsidRDefault="00B71785" w:rsidP="001543F9">
                    <w:pPr>
                      <w:rPr>
                        <w:sz w:val="20"/>
                        <w:szCs w:val="20"/>
                      </w:rPr>
                    </w:pPr>
                  </w:p>
                </w:txbxContent>
              </v:textbox>
            </v:shape>
            <v:shape id="_x0000_s1242" type="#_x0000_t202" style="position:absolute;left:3742;top:11964;width:1366;height:878" filled="f" stroked="f">
              <v:textbox style="mso-next-textbox:#_x0000_s1242">
                <w:txbxContent>
                  <w:p w:rsidR="00B71785" w:rsidRPr="00C852F9" w:rsidRDefault="00B71785" w:rsidP="001543F9">
                    <w:pPr>
                      <w:rPr>
                        <w:sz w:val="24"/>
                        <w:szCs w:val="24"/>
                      </w:rPr>
                    </w:pPr>
                    <w:r w:rsidRPr="00C852F9">
                      <w:rPr>
                        <w:sz w:val="24"/>
                        <w:szCs w:val="24"/>
                      </w:rPr>
                      <w:t>Вывод</w:t>
                    </w:r>
                  </w:p>
                  <w:p w:rsidR="00B71785" w:rsidRPr="00C852F9" w:rsidRDefault="00B71785" w:rsidP="001543F9">
                    <w:pPr>
                      <w:rPr>
                        <w:sz w:val="24"/>
                        <w:szCs w:val="24"/>
                        <w:lang w:val="en-US"/>
                      </w:rPr>
                    </w:pPr>
                    <w:r>
                      <w:rPr>
                        <w:sz w:val="24"/>
                        <w:szCs w:val="24"/>
                        <w:lang w:val="en-US"/>
                      </w:rPr>
                      <w:t>x1</w:t>
                    </w:r>
                  </w:p>
                </w:txbxContent>
              </v:textbox>
            </v:shape>
            <v:shape id="_x0000_s1244" type="#_x0000_t202" style="position:absolute;left:5975;top:11673;width:1158;height:922" filled="f" stroked="f">
              <v:textbox style="mso-next-textbox:#_x0000_s1244">
                <w:txbxContent>
                  <w:p w:rsidR="00B71785" w:rsidRPr="00C852F9" w:rsidRDefault="00B71785" w:rsidP="001543F9">
                    <w:pPr>
                      <w:rPr>
                        <w:sz w:val="24"/>
                        <w:szCs w:val="24"/>
                      </w:rPr>
                    </w:pPr>
                    <w:r w:rsidRPr="00C852F9">
                      <w:rPr>
                        <w:sz w:val="24"/>
                        <w:szCs w:val="24"/>
                      </w:rPr>
                      <w:t>Вывод</w:t>
                    </w:r>
                  </w:p>
                  <w:p w:rsidR="00B71785" w:rsidRPr="00C852F9" w:rsidRDefault="00B71785" w:rsidP="001543F9">
                    <w:pPr>
                      <w:rPr>
                        <w:sz w:val="24"/>
                        <w:szCs w:val="24"/>
                        <w:lang w:val="en-US"/>
                      </w:rPr>
                    </w:pPr>
                    <w:r w:rsidRPr="00C852F9">
                      <w:rPr>
                        <w:sz w:val="24"/>
                        <w:szCs w:val="24"/>
                        <w:lang w:val="en-US"/>
                      </w:rPr>
                      <w:t>x1, x2</w:t>
                    </w:r>
                  </w:p>
                </w:txbxContent>
              </v:textbox>
            </v:shape>
            <v:shape id="_x0000_s1246" type="#_x0000_t202" style="position:absolute;left:3706;top:13982;width:1231;height:539" filled="f" stroked="f">
              <v:textbox style="mso-next-textbox:#_x0000_s1246">
                <w:txbxContent>
                  <w:p w:rsidR="00B71785" w:rsidRPr="00E37E45" w:rsidRDefault="00B71785" w:rsidP="001543F9">
                    <w:pPr>
                      <w:rPr>
                        <w:szCs w:val="28"/>
                      </w:rPr>
                    </w:pPr>
                    <w:r w:rsidRPr="00E37E45">
                      <w:rPr>
                        <w:szCs w:val="28"/>
                      </w:rPr>
                      <w:t>Конец</w:t>
                    </w:r>
                  </w:p>
                </w:txbxContent>
              </v:textbox>
            </v:shape>
            <v:shape id="_x0000_s1247" type="#_x0000_t202" style="position:absolute;left:9810;top:2423;width:2229;height:1002" filled="f" stroked="f">
              <v:textbox style="mso-next-textbox:#_x0000_s1247">
                <w:txbxContent>
                  <w:p w:rsidR="00B71785" w:rsidRPr="00C4250A" w:rsidRDefault="00B71785" w:rsidP="001543F9">
                    <w:pPr>
                      <w:rPr>
                        <w:sz w:val="20"/>
                        <w:szCs w:val="20"/>
                      </w:rPr>
                    </w:pPr>
                    <w:r>
                      <w:rPr>
                        <w:sz w:val="20"/>
                        <w:szCs w:val="20"/>
                      </w:rPr>
                      <w:t>Ввод значений коэффициентов квадратного ур-я</w:t>
                    </w:r>
                  </w:p>
                </w:txbxContent>
              </v:textbox>
            </v:shape>
            <v:shape id="_x0000_s1248" type="#_x0000_t202" style="position:absolute;left:9810;top:3939;width:2906;height:1221" filled="f" stroked="f">
              <v:textbox style="mso-next-textbox:#_x0000_s1248">
                <w:txbxContent>
                  <w:p w:rsidR="00B71785" w:rsidRPr="00C4250A" w:rsidRDefault="00B71785" w:rsidP="001543F9">
                    <w:pPr>
                      <w:rPr>
                        <w:sz w:val="20"/>
                        <w:szCs w:val="20"/>
                      </w:rPr>
                    </w:pPr>
                    <w:r>
                      <w:rPr>
                        <w:sz w:val="20"/>
                        <w:szCs w:val="20"/>
                      </w:rPr>
                      <w:t>Присвоение нулевого значения переменным, отвечающим за дискриминант, один корень, другой корень</w:t>
                    </w:r>
                  </w:p>
                </w:txbxContent>
              </v:textbox>
            </v:shape>
            <v:shape id="_x0000_s1249" type="#_x0000_t202" style="position:absolute;left:9810;top:5728;width:2018;height:789" filled="f" stroked="f">
              <v:textbox style="mso-next-textbox:#_x0000_s1249">
                <w:txbxContent>
                  <w:p w:rsidR="00B71785" w:rsidRPr="00C4250A" w:rsidRDefault="00B71785" w:rsidP="001543F9">
                    <w:pPr>
                      <w:rPr>
                        <w:sz w:val="20"/>
                        <w:szCs w:val="20"/>
                      </w:rPr>
                    </w:pPr>
                    <w:r>
                      <w:rPr>
                        <w:sz w:val="20"/>
                        <w:szCs w:val="20"/>
                      </w:rPr>
                      <w:t>Расчёт дискриминанта</w:t>
                    </w:r>
                  </w:p>
                </w:txbxContent>
              </v:textbox>
            </v:shape>
            <v:shape id="_x0000_s1250" type="#_x0000_t202" style="position:absolute;left:9810;top:6956;width:2561;height:676" filled="f" stroked="f">
              <v:textbox style="mso-next-textbox:#_x0000_s1250">
                <w:txbxContent>
                  <w:p w:rsidR="00B71785" w:rsidRPr="00C4250A" w:rsidRDefault="00B71785" w:rsidP="001543F9">
                    <w:pPr>
                      <w:rPr>
                        <w:sz w:val="20"/>
                        <w:szCs w:val="20"/>
                      </w:rPr>
                    </w:pPr>
                    <w:r>
                      <w:rPr>
                        <w:sz w:val="20"/>
                        <w:szCs w:val="20"/>
                      </w:rPr>
                      <w:t>Проверка корректности исходных данных</w:t>
                    </w:r>
                  </w:p>
                </w:txbxContent>
              </v:textbox>
            </v:shape>
            <v:shape id="_x0000_s1251" type="#_x0000_t202" style="position:absolute;left:9844;top:9000;width:2677;height:999" filled="f" stroked="f">
              <v:textbox style="mso-next-textbox:#_x0000_s1251">
                <w:txbxContent>
                  <w:p w:rsidR="00B71785" w:rsidRPr="00C4250A" w:rsidRDefault="00B71785" w:rsidP="001543F9">
                    <w:pPr>
                      <w:rPr>
                        <w:sz w:val="20"/>
                        <w:szCs w:val="20"/>
                      </w:rPr>
                    </w:pPr>
                    <w:r>
                      <w:rPr>
                        <w:sz w:val="20"/>
                        <w:szCs w:val="20"/>
                      </w:rPr>
                      <w:t>Вывод строки с сообщением о некорректности исх.данных</w:t>
                    </w:r>
                  </w:p>
                </w:txbxContent>
              </v:textbox>
            </v:shape>
            <v:shape id="_x0000_s1253" type="#_x0000_t202" style="position:absolute;left:9844;top:9940;width:2527;height:676" filled="f" stroked="f">
              <v:textbox style="mso-next-textbox:#_x0000_s1253">
                <w:txbxContent>
                  <w:p w:rsidR="00B71785" w:rsidRPr="00C4250A" w:rsidRDefault="00B71785" w:rsidP="001543F9">
                    <w:pPr>
                      <w:rPr>
                        <w:sz w:val="20"/>
                        <w:szCs w:val="20"/>
                      </w:rPr>
                    </w:pPr>
                    <w:r>
                      <w:rPr>
                        <w:sz w:val="20"/>
                        <w:szCs w:val="20"/>
                      </w:rPr>
                      <w:t>Вычисление корней квадр.ур-я</w:t>
                    </w:r>
                  </w:p>
                </w:txbxContent>
              </v:textbox>
            </v:shape>
            <v:shape id="_x0000_s1256" type="#_x0000_t202" style="position:absolute;left:2179;top:11780;width:1191;height:1092" filled="f" stroked="f">
              <v:textbox style="mso-next-textbox:#_x0000_s1256">
                <w:txbxContent>
                  <w:p w:rsidR="00B71785" w:rsidRPr="001543F9" w:rsidRDefault="00B71785" w:rsidP="001543F9">
                    <w:pPr>
                      <w:rPr>
                        <w:sz w:val="18"/>
                        <w:szCs w:val="18"/>
                      </w:rPr>
                    </w:pPr>
                    <w:r>
                      <w:rPr>
                        <w:sz w:val="18"/>
                        <w:szCs w:val="18"/>
                      </w:rPr>
                      <w:t>Вывод значения корня квадр.ур-я</w:t>
                    </w:r>
                  </w:p>
                </w:txbxContent>
              </v:textbox>
            </v:shape>
            <v:shape id="_x0000_s1257" type="#_x0000_t202" style="position:absolute;left:9844;top:11482;width:1178;height:1390" filled="f" stroked="f">
              <v:textbox style="mso-next-textbox:#_x0000_s1257">
                <w:txbxContent>
                  <w:p w:rsidR="00B71785" w:rsidRPr="001543F9" w:rsidRDefault="00B71785" w:rsidP="001543F9">
                    <w:pPr>
                      <w:rPr>
                        <w:sz w:val="18"/>
                        <w:szCs w:val="18"/>
                      </w:rPr>
                    </w:pPr>
                    <w:r>
                      <w:rPr>
                        <w:sz w:val="18"/>
                        <w:szCs w:val="18"/>
                      </w:rPr>
                      <w:t>Вывод значений корней  квадр.ур-я</w:t>
                    </w:r>
                  </w:p>
                </w:txbxContent>
              </v:textbox>
            </v:shape>
            <v:shape id="_x0000_s1258" type="#_x0000_t202" style="position:absolute;left:9844;top:13927;width:1261;height:676" filled="f" stroked="f">
              <v:textbox style="mso-next-textbox:#_x0000_s1258">
                <w:txbxContent>
                  <w:p w:rsidR="00B71785" w:rsidRPr="001543F9" w:rsidRDefault="00B71785" w:rsidP="001543F9">
                    <w:pPr>
                      <w:rPr>
                        <w:sz w:val="18"/>
                        <w:szCs w:val="18"/>
                      </w:rPr>
                    </w:pPr>
                    <w:r>
                      <w:rPr>
                        <w:sz w:val="18"/>
                        <w:szCs w:val="18"/>
                      </w:rPr>
                      <w:t>Конец алгоритма</w:t>
                    </w:r>
                  </w:p>
                </w:txbxContent>
              </v:textbox>
            </v:shape>
            <w10:wrap type="none"/>
            <w10:anchorlock/>
          </v:group>
        </w:pict>
      </w:r>
    </w:p>
    <w:p w:rsidR="00EC4531" w:rsidRDefault="00EC4531">
      <w:pPr>
        <w:ind w:firstLine="567"/>
        <w:jc w:val="both"/>
        <w:sectPr w:rsidR="00EC4531" w:rsidSect="00EC4531">
          <w:pgSz w:w="11906" w:h="16838"/>
          <w:pgMar w:top="1134" w:right="794" w:bottom="1134" w:left="907" w:header="720" w:footer="720" w:gutter="0"/>
          <w:cols w:space="720"/>
          <w:docGrid w:linePitch="360" w:charSpace="8192"/>
        </w:sectPr>
      </w:pPr>
    </w:p>
    <w:p w:rsidR="00893588" w:rsidRDefault="00893588">
      <w:pPr>
        <w:ind w:firstLine="567"/>
        <w:jc w:val="both"/>
      </w:pPr>
    </w:p>
    <w:p w:rsidR="00893588" w:rsidRDefault="00893588">
      <w:pPr>
        <w:ind w:firstLine="567"/>
        <w:jc w:val="both"/>
        <w:rPr>
          <w:b/>
          <w:bCs/>
          <w:szCs w:val="28"/>
        </w:rPr>
      </w:pPr>
      <w:r>
        <w:rPr>
          <w:szCs w:val="28"/>
          <w:u w:val="single"/>
        </w:rPr>
        <w:t>Описание программы</w:t>
      </w:r>
      <w:r>
        <w:rPr>
          <w:b/>
          <w:bCs/>
          <w:szCs w:val="28"/>
        </w:rPr>
        <w:t xml:space="preserve">: </w:t>
      </w:r>
    </w:p>
    <w:p w:rsidR="00893588" w:rsidRDefault="00F03E04">
      <w:pPr>
        <w:ind w:firstLine="567"/>
        <w:jc w:val="both"/>
        <w:rPr>
          <w:bCs/>
          <w:szCs w:val="28"/>
        </w:rPr>
      </w:pPr>
      <w:r>
        <w:rPr>
          <w:bCs/>
          <w:szCs w:val="28"/>
        </w:rPr>
        <w:t>Переменные:</w:t>
      </w:r>
    </w:p>
    <w:p w:rsidR="00F03E04" w:rsidRDefault="00F03E04">
      <w:pPr>
        <w:ind w:firstLine="567"/>
        <w:jc w:val="both"/>
        <w:rPr>
          <w:bCs/>
          <w:szCs w:val="28"/>
        </w:rPr>
      </w:pPr>
      <w:r>
        <w:rPr>
          <w:bCs/>
          <w:szCs w:val="28"/>
          <w:lang w:val="en-US"/>
        </w:rPr>
        <w:t>a</w:t>
      </w:r>
      <w:r w:rsidRPr="00F03E04">
        <w:rPr>
          <w:bCs/>
          <w:szCs w:val="28"/>
        </w:rPr>
        <w:t xml:space="preserve"> –</w:t>
      </w:r>
      <w:r w:rsidRPr="00DB235D">
        <w:rPr>
          <w:bCs/>
          <w:szCs w:val="28"/>
        </w:rPr>
        <w:t xml:space="preserve"> </w:t>
      </w:r>
      <w:r w:rsidR="00DB235D">
        <w:rPr>
          <w:bCs/>
          <w:szCs w:val="28"/>
        </w:rPr>
        <w:t>первый (главный) коэффициент;</w:t>
      </w:r>
    </w:p>
    <w:p w:rsidR="00F03E04" w:rsidRPr="00F03E04" w:rsidRDefault="00F03E04">
      <w:pPr>
        <w:ind w:firstLine="567"/>
        <w:jc w:val="both"/>
        <w:rPr>
          <w:bCs/>
          <w:szCs w:val="28"/>
        </w:rPr>
      </w:pPr>
      <w:r>
        <w:rPr>
          <w:bCs/>
          <w:szCs w:val="28"/>
          <w:lang w:val="en-US"/>
        </w:rPr>
        <w:t>b</w:t>
      </w:r>
      <w:r w:rsidRPr="00F03E04">
        <w:rPr>
          <w:bCs/>
          <w:szCs w:val="28"/>
        </w:rPr>
        <w:t xml:space="preserve"> – </w:t>
      </w:r>
      <w:r w:rsidR="00DB235D">
        <w:rPr>
          <w:bCs/>
          <w:szCs w:val="28"/>
        </w:rPr>
        <w:t>второй коэффициент;</w:t>
      </w:r>
    </w:p>
    <w:p w:rsidR="00F03E04" w:rsidRPr="00F03E04" w:rsidRDefault="00F03E04">
      <w:pPr>
        <w:ind w:firstLine="567"/>
        <w:jc w:val="both"/>
        <w:rPr>
          <w:bCs/>
          <w:szCs w:val="28"/>
        </w:rPr>
      </w:pPr>
      <w:r>
        <w:rPr>
          <w:bCs/>
          <w:szCs w:val="28"/>
          <w:lang w:val="en-US"/>
        </w:rPr>
        <w:t>c</w:t>
      </w:r>
      <w:r w:rsidRPr="00F03E04">
        <w:rPr>
          <w:bCs/>
          <w:szCs w:val="28"/>
        </w:rPr>
        <w:t xml:space="preserve"> – </w:t>
      </w:r>
      <w:r w:rsidR="00DB235D">
        <w:rPr>
          <w:bCs/>
          <w:szCs w:val="28"/>
        </w:rPr>
        <w:t>свободный член</w:t>
      </w:r>
    </w:p>
    <w:p w:rsidR="00F03E04" w:rsidRPr="00F03E04" w:rsidRDefault="00F228D5">
      <w:pPr>
        <w:ind w:firstLine="567"/>
        <w:jc w:val="both"/>
        <w:rPr>
          <w:bCs/>
          <w:szCs w:val="28"/>
        </w:rPr>
      </w:pPr>
      <w:r>
        <w:rPr>
          <w:bCs/>
          <w:szCs w:val="28"/>
          <w:lang w:val="en-US"/>
        </w:rPr>
        <w:t>D</w:t>
      </w:r>
      <w:r w:rsidR="00F03E04" w:rsidRPr="00F03E04">
        <w:rPr>
          <w:bCs/>
          <w:szCs w:val="28"/>
        </w:rPr>
        <w:t xml:space="preserve"> – </w:t>
      </w:r>
      <w:r w:rsidR="00DB235D">
        <w:rPr>
          <w:bCs/>
          <w:szCs w:val="28"/>
        </w:rPr>
        <w:t>дискриминант квадр. уравнения;</w:t>
      </w:r>
    </w:p>
    <w:p w:rsidR="00F03E04" w:rsidRPr="00DB235D" w:rsidRDefault="00F03E04">
      <w:pPr>
        <w:ind w:firstLine="567"/>
        <w:jc w:val="both"/>
        <w:rPr>
          <w:bCs/>
          <w:szCs w:val="28"/>
        </w:rPr>
      </w:pPr>
      <w:r>
        <w:rPr>
          <w:bCs/>
          <w:szCs w:val="28"/>
          <w:lang w:val="en-US"/>
        </w:rPr>
        <w:t>x</w:t>
      </w:r>
      <w:r w:rsidRPr="00DB235D">
        <w:rPr>
          <w:bCs/>
          <w:szCs w:val="28"/>
        </w:rPr>
        <w:t xml:space="preserve">1- </w:t>
      </w:r>
      <w:r w:rsidR="00DB235D">
        <w:rPr>
          <w:bCs/>
          <w:szCs w:val="28"/>
        </w:rPr>
        <w:t>первый корень;</w:t>
      </w:r>
    </w:p>
    <w:p w:rsidR="00F03E04" w:rsidRDefault="00F03E04">
      <w:pPr>
        <w:ind w:firstLine="567"/>
        <w:jc w:val="both"/>
        <w:rPr>
          <w:bCs/>
          <w:szCs w:val="28"/>
        </w:rPr>
      </w:pPr>
      <w:r>
        <w:rPr>
          <w:bCs/>
          <w:szCs w:val="28"/>
          <w:lang w:val="en-US"/>
        </w:rPr>
        <w:t>x</w:t>
      </w:r>
      <w:r w:rsidRPr="00DB235D">
        <w:rPr>
          <w:bCs/>
          <w:szCs w:val="28"/>
        </w:rPr>
        <w:t xml:space="preserve">2 </w:t>
      </w:r>
      <w:r w:rsidR="00DB235D">
        <w:rPr>
          <w:bCs/>
          <w:szCs w:val="28"/>
        </w:rPr>
        <w:t>–</w:t>
      </w:r>
      <w:r w:rsidRPr="00DB235D">
        <w:rPr>
          <w:bCs/>
          <w:szCs w:val="28"/>
        </w:rPr>
        <w:t xml:space="preserve"> </w:t>
      </w:r>
      <w:r w:rsidR="00DB235D">
        <w:rPr>
          <w:bCs/>
          <w:szCs w:val="28"/>
        </w:rPr>
        <w:t>второй корень;</w:t>
      </w:r>
    </w:p>
    <w:p w:rsidR="001945BD" w:rsidRPr="00DB235D" w:rsidRDefault="001945BD">
      <w:pPr>
        <w:ind w:firstLine="567"/>
        <w:jc w:val="both"/>
      </w:pPr>
    </w:p>
    <w:p w:rsidR="00893588" w:rsidRPr="00DB235D" w:rsidRDefault="00893588">
      <w:pPr>
        <w:ind w:firstLine="567"/>
        <w:jc w:val="both"/>
        <w:rPr>
          <w:szCs w:val="28"/>
          <w:u w:val="single"/>
        </w:rPr>
      </w:pPr>
      <w:r>
        <w:rPr>
          <w:szCs w:val="28"/>
          <w:u w:val="single"/>
        </w:rPr>
        <w:t>Исходный код программы</w:t>
      </w:r>
    </w:p>
    <w:p w:rsidR="00F03E04" w:rsidRPr="00C627A6" w:rsidRDefault="00F03E04" w:rsidP="00F03E04">
      <w:pPr>
        <w:ind w:firstLine="567"/>
        <w:jc w:val="both"/>
        <w:rPr>
          <w:rFonts w:ascii="Courier New" w:hAnsi="Courier New" w:cs="Courier New"/>
          <w:sz w:val="24"/>
          <w:szCs w:val="24"/>
        </w:rPr>
      </w:pPr>
      <w:r w:rsidRPr="00C627A6">
        <w:rPr>
          <w:rFonts w:ascii="Courier New" w:hAnsi="Courier New" w:cs="Courier New"/>
          <w:sz w:val="24"/>
          <w:szCs w:val="24"/>
        </w:rPr>
        <w:t>#</w:t>
      </w:r>
      <w:r w:rsidRPr="00CE3023">
        <w:rPr>
          <w:rFonts w:ascii="Courier New" w:hAnsi="Courier New" w:cs="Courier New"/>
          <w:sz w:val="24"/>
          <w:szCs w:val="24"/>
          <w:lang w:val="en-US"/>
        </w:rPr>
        <w:t>include</w:t>
      </w:r>
      <w:r w:rsidRPr="00C627A6">
        <w:rPr>
          <w:rFonts w:ascii="Courier New" w:hAnsi="Courier New" w:cs="Courier New"/>
          <w:sz w:val="24"/>
          <w:szCs w:val="24"/>
        </w:rPr>
        <w:t xml:space="preserve"> &lt;</w:t>
      </w:r>
      <w:r w:rsidRPr="00CE3023">
        <w:rPr>
          <w:rFonts w:ascii="Courier New" w:hAnsi="Courier New" w:cs="Courier New"/>
          <w:sz w:val="24"/>
          <w:szCs w:val="24"/>
          <w:lang w:val="en-US"/>
        </w:rPr>
        <w:t>stdio</w:t>
      </w:r>
      <w:r w:rsidRPr="00C627A6">
        <w:rPr>
          <w:rFonts w:ascii="Courier New" w:hAnsi="Courier New" w:cs="Courier New"/>
          <w:sz w:val="24"/>
          <w:szCs w:val="24"/>
        </w:rPr>
        <w:t>.</w:t>
      </w:r>
      <w:r w:rsidRPr="00CE3023">
        <w:rPr>
          <w:rFonts w:ascii="Courier New" w:hAnsi="Courier New" w:cs="Courier New"/>
          <w:sz w:val="24"/>
          <w:szCs w:val="24"/>
          <w:lang w:val="en-US"/>
        </w:rPr>
        <w:t>h</w:t>
      </w:r>
      <w:r w:rsidRPr="00C627A6">
        <w:rPr>
          <w:rFonts w:ascii="Courier New" w:hAnsi="Courier New" w:cs="Courier New"/>
          <w:sz w:val="24"/>
          <w:szCs w:val="24"/>
        </w:rPr>
        <w:t>&gt;</w:t>
      </w:r>
    </w:p>
    <w:p w:rsidR="00F03E04" w:rsidRPr="00CE3023" w:rsidRDefault="00F03E04" w:rsidP="00F03E04">
      <w:pPr>
        <w:ind w:firstLine="567"/>
        <w:jc w:val="both"/>
        <w:rPr>
          <w:rFonts w:ascii="Courier New" w:hAnsi="Courier New" w:cs="Courier New"/>
          <w:sz w:val="24"/>
          <w:szCs w:val="24"/>
          <w:lang w:val="en-US"/>
        </w:rPr>
      </w:pPr>
      <w:r w:rsidRPr="00CE3023">
        <w:rPr>
          <w:rFonts w:ascii="Courier New" w:hAnsi="Courier New" w:cs="Courier New"/>
          <w:sz w:val="24"/>
          <w:szCs w:val="24"/>
          <w:lang w:val="en-US"/>
        </w:rPr>
        <w:t>#include &lt;math.h&gt;</w:t>
      </w:r>
    </w:p>
    <w:p w:rsidR="00F03E04" w:rsidRPr="00AB38A0" w:rsidRDefault="00F03E04" w:rsidP="00F03E04">
      <w:pPr>
        <w:ind w:firstLine="567"/>
        <w:jc w:val="both"/>
        <w:rPr>
          <w:rFonts w:ascii="Courier New" w:hAnsi="Courier New" w:cs="Courier New"/>
          <w:sz w:val="24"/>
          <w:szCs w:val="24"/>
          <w:lang w:val="en-US"/>
        </w:rPr>
      </w:pPr>
    </w:p>
    <w:p w:rsidR="00F03E04" w:rsidRPr="00CE3023" w:rsidRDefault="00F03E04" w:rsidP="00F03E04">
      <w:pPr>
        <w:ind w:firstLine="567"/>
        <w:jc w:val="both"/>
        <w:rPr>
          <w:rFonts w:ascii="Courier New" w:hAnsi="Courier New" w:cs="Courier New"/>
          <w:sz w:val="24"/>
          <w:szCs w:val="24"/>
          <w:lang w:val="en-US"/>
        </w:rPr>
      </w:pPr>
      <w:r w:rsidRPr="00CE3023">
        <w:rPr>
          <w:rFonts w:ascii="Courier New" w:hAnsi="Courier New" w:cs="Courier New"/>
          <w:sz w:val="24"/>
          <w:szCs w:val="24"/>
          <w:lang w:val="en-US"/>
        </w:rPr>
        <w:t>int main ()  {</w:t>
      </w:r>
    </w:p>
    <w:p w:rsidR="00F03E04" w:rsidRPr="00CE3023" w:rsidRDefault="00F03E04" w:rsidP="00F03E04">
      <w:pPr>
        <w:ind w:firstLine="567"/>
        <w:jc w:val="both"/>
        <w:rPr>
          <w:rFonts w:ascii="Courier New" w:hAnsi="Courier New" w:cs="Courier New"/>
          <w:sz w:val="24"/>
          <w:szCs w:val="24"/>
          <w:lang w:val="en-US"/>
        </w:rPr>
      </w:pPr>
      <w:r w:rsidRPr="00CE3023">
        <w:rPr>
          <w:rFonts w:ascii="Courier New" w:hAnsi="Courier New" w:cs="Courier New"/>
          <w:sz w:val="24"/>
          <w:szCs w:val="24"/>
          <w:lang w:val="en-US"/>
        </w:rPr>
        <w:t>int a = 2, b = 4, c = 7;</w:t>
      </w:r>
    </w:p>
    <w:p w:rsidR="00F03E04" w:rsidRPr="00CE3023" w:rsidRDefault="00F228D5" w:rsidP="00F03E04">
      <w:pPr>
        <w:ind w:firstLine="567"/>
        <w:jc w:val="both"/>
        <w:rPr>
          <w:rFonts w:ascii="Courier New" w:hAnsi="Courier New" w:cs="Courier New"/>
          <w:sz w:val="24"/>
          <w:szCs w:val="24"/>
          <w:lang w:val="en-US"/>
        </w:rPr>
      </w:pPr>
      <w:r>
        <w:rPr>
          <w:rFonts w:ascii="Courier New" w:hAnsi="Courier New" w:cs="Courier New"/>
          <w:sz w:val="24"/>
          <w:szCs w:val="24"/>
          <w:lang w:val="en-US"/>
        </w:rPr>
        <w:t>float D</w:t>
      </w:r>
      <w:r w:rsidR="00F03E04" w:rsidRPr="00CE3023">
        <w:rPr>
          <w:rFonts w:ascii="Courier New" w:hAnsi="Courier New" w:cs="Courier New"/>
          <w:sz w:val="24"/>
          <w:szCs w:val="24"/>
          <w:lang w:val="en-US"/>
        </w:rPr>
        <w:t xml:space="preserve"> = 0.0, x1 = 0.0, x2 = 0.0;</w:t>
      </w:r>
    </w:p>
    <w:p w:rsidR="00F03E04" w:rsidRPr="00CE3023" w:rsidRDefault="00F228D5" w:rsidP="00F03E04">
      <w:pPr>
        <w:ind w:firstLine="567"/>
        <w:jc w:val="both"/>
        <w:rPr>
          <w:rFonts w:ascii="Courier New" w:hAnsi="Courier New" w:cs="Courier New"/>
          <w:sz w:val="24"/>
          <w:szCs w:val="24"/>
          <w:lang w:val="en-US"/>
        </w:rPr>
      </w:pPr>
      <w:r>
        <w:rPr>
          <w:rFonts w:ascii="Courier New" w:hAnsi="Courier New" w:cs="Courier New"/>
          <w:sz w:val="24"/>
          <w:szCs w:val="24"/>
          <w:lang w:val="en-US"/>
        </w:rPr>
        <w:t>D</w:t>
      </w:r>
      <w:r w:rsidR="00F03E04" w:rsidRPr="00CE3023">
        <w:rPr>
          <w:rFonts w:ascii="Courier New" w:hAnsi="Courier New" w:cs="Courier New"/>
          <w:sz w:val="24"/>
          <w:szCs w:val="24"/>
          <w:lang w:val="en-US"/>
        </w:rPr>
        <w:t xml:space="preserve"> = (b * b) - (4 * a * c);</w:t>
      </w:r>
    </w:p>
    <w:p w:rsidR="00F03E04" w:rsidRPr="00CE3023" w:rsidRDefault="00964FD3" w:rsidP="00F03E04">
      <w:pPr>
        <w:ind w:firstLine="567"/>
        <w:jc w:val="both"/>
        <w:rPr>
          <w:rFonts w:ascii="Courier New" w:hAnsi="Courier New" w:cs="Courier New"/>
          <w:sz w:val="24"/>
          <w:szCs w:val="24"/>
          <w:lang w:val="en-US"/>
        </w:rPr>
      </w:pPr>
      <w:r>
        <w:rPr>
          <w:rFonts w:ascii="Courier New" w:hAnsi="Courier New" w:cs="Courier New"/>
          <w:sz w:val="24"/>
          <w:szCs w:val="24"/>
          <w:lang w:val="en-US"/>
        </w:rPr>
        <w:t>if ( a != 0 &amp;&amp; D</w:t>
      </w:r>
      <w:r w:rsidR="00F03E04" w:rsidRPr="00CE3023">
        <w:rPr>
          <w:rFonts w:ascii="Courier New" w:hAnsi="Courier New" w:cs="Courier New"/>
          <w:sz w:val="24"/>
          <w:szCs w:val="24"/>
          <w:lang w:val="en-US"/>
        </w:rPr>
        <w:t xml:space="preserve"> &gt;=0 )</w:t>
      </w:r>
    </w:p>
    <w:p w:rsidR="00F03E04" w:rsidRPr="00CE3023" w:rsidRDefault="00F03E04" w:rsidP="00F03E04">
      <w:pPr>
        <w:ind w:firstLine="567"/>
        <w:jc w:val="both"/>
        <w:rPr>
          <w:rFonts w:ascii="Courier New" w:hAnsi="Courier New" w:cs="Courier New"/>
          <w:sz w:val="24"/>
          <w:szCs w:val="24"/>
          <w:lang w:val="en-US"/>
        </w:rPr>
      </w:pPr>
      <w:r w:rsidRPr="00CE3023">
        <w:rPr>
          <w:rFonts w:ascii="Courier New" w:hAnsi="Courier New" w:cs="Courier New"/>
          <w:sz w:val="24"/>
          <w:szCs w:val="24"/>
          <w:lang w:val="en-US"/>
        </w:rPr>
        <w:t xml:space="preserve">    {</w:t>
      </w:r>
    </w:p>
    <w:p w:rsidR="00F03E04" w:rsidRPr="00CE3023" w:rsidRDefault="00F228D5" w:rsidP="00F03E04">
      <w:pPr>
        <w:ind w:firstLine="567"/>
        <w:jc w:val="both"/>
        <w:rPr>
          <w:rFonts w:ascii="Courier New" w:hAnsi="Courier New" w:cs="Courier New"/>
          <w:sz w:val="24"/>
          <w:szCs w:val="24"/>
          <w:lang w:val="en-US"/>
        </w:rPr>
      </w:pPr>
      <w:r>
        <w:rPr>
          <w:rFonts w:ascii="Courier New" w:hAnsi="Courier New" w:cs="Courier New"/>
          <w:sz w:val="24"/>
          <w:szCs w:val="24"/>
          <w:lang w:val="en-US"/>
        </w:rPr>
        <w:t xml:space="preserve">     if (D == 0) {x1 = ((-b) + sqrt(D</w:t>
      </w:r>
      <w:r w:rsidR="00F03E04" w:rsidRPr="00CE3023">
        <w:rPr>
          <w:rFonts w:ascii="Courier New" w:hAnsi="Courier New" w:cs="Courier New"/>
          <w:sz w:val="24"/>
          <w:szCs w:val="24"/>
          <w:lang w:val="en-US"/>
        </w:rPr>
        <w:t>))/(2 * a);</w:t>
      </w:r>
    </w:p>
    <w:p w:rsidR="00F03E04" w:rsidRPr="00CE3023" w:rsidRDefault="00F03E04" w:rsidP="00F03E04">
      <w:pPr>
        <w:ind w:firstLine="567"/>
        <w:jc w:val="both"/>
        <w:rPr>
          <w:rFonts w:ascii="Courier New" w:hAnsi="Courier New" w:cs="Courier New"/>
          <w:sz w:val="24"/>
          <w:szCs w:val="24"/>
          <w:lang w:val="en-US"/>
        </w:rPr>
      </w:pPr>
      <w:r w:rsidRPr="00CE3023">
        <w:rPr>
          <w:rFonts w:ascii="Courier New" w:hAnsi="Courier New" w:cs="Courier New"/>
          <w:sz w:val="24"/>
          <w:szCs w:val="24"/>
          <w:lang w:val="en-US"/>
        </w:rPr>
        <w:t xml:space="preserve">                  printf(" x = %f\n", x1);}</w:t>
      </w:r>
    </w:p>
    <w:p w:rsidR="00F03E04" w:rsidRPr="00CE3023" w:rsidRDefault="00F03E04" w:rsidP="00F03E04">
      <w:pPr>
        <w:ind w:firstLine="567"/>
        <w:jc w:val="both"/>
        <w:rPr>
          <w:rFonts w:ascii="Courier New" w:hAnsi="Courier New" w:cs="Courier New"/>
          <w:sz w:val="24"/>
          <w:szCs w:val="24"/>
          <w:lang w:val="en-US"/>
        </w:rPr>
      </w:pPr>
      <w:r w:rsidRPr="00CE3023">
        <w:rPr>
          <w:rFonts w:ascii="Courier New" w:hAnsi="Courier New" w:cs="Courier New"/>
          <w:sz w:val="24"/>
          <w:szCs w:val="24"/>
          <w:lang w:val="en-US"/>
        </w:rPr>
        <w:t xml:space="preserve">                  else {</w:t>
      </w:r>
    </w:p>
    <w:p w:rsidR="00F03E04" w:rsidRPr="00CE3023" w:rsidRDefault="00F03E04" w:rsidP="00F03E04">
      <w:pPr>
        <w:ind w:firstLine="567"/>
        <w:jc w:val="both"/>
        <w:rPr>
          <w:rFonts w:ascii="Courier New" w:hAnsi="Courier New" w:cs="Courier New"/>
          <w:sz w:val="24"/>
          <w:szCs w:val="24"/>
          <w:lang w:val="en-US"/>
        </w:rPr>
      </w:pPr>
      <w:r w:rsidRPr="00CE3023">
        <w:rPr>
          <w:sz w:val="24"/>
          <w:szCs w:val="24"/>
          <w:lang w:val="en-US"/>
        </w:rPr>
        <w:t xml:space="preserve">    </w:t>
      </w:r>
      <w:r w:rsidR="00F228D5">
        <w:rPr>
          <w:rFonts w:ascii="Courier New" w:hAnsi="Courier New" w:cs="Courier New"/>
          <w:sz w:val="24"/>
          <w:szCs w:val="24"/>
          <w:lang w:val="en-US"/>
        </w:rPr>
        <w:t xml:space="preserve"> x1 = ((-b) + sqrt(D</w:t>
      </w:r>
      <w:r w:rsidRPr="00CE3023">
        <w:rPr>
          <w:rFonts w:ascii="Courier New" w:hAnsi="Courier New" w:cs="Courier New"/>
          <w:sz w:val="24"/>
          <w:szCs w:val="24"/>
          <w:lang w:val="en-US"/>
        </w:rPr>
        <w:t>))/(2 * a);</w:t>
      </w:r>
    </w:p>
    <w:p w:rsidR="00F03E04" w:rsidRPr="00CE3023" w:rsidRDefault="00F228D5" w:rsidP="00F03E04">
      <w:pPr>
        <w:ind w:firstLine="567"/>
        <w:jc w:val="both"/>
        <w:rPr>
          <w:rFonts w:ascii="Courier New" w:hAnsi="Courier New" w:cs="Courier New"/>
          <w:sz w:val="24"/>
          <w:szCs w:val="24"/>
          <w:lang w:val="en-US"/>
        </w:rPr>
      </w:pPr>
      <w:r>
        <w:rPr>
          <w:rFonts w:ascii="Courier New" w:hAnsi="Courier New" w:cs="Courier New"/>
          <w:sz w:val="24"/>
          <w:szCs w:val="24"/>
          <w:lang w:val="en-US"/>
        </w:rPr>
        <w:t xml:space="preserve">     x2 = ((-b) + -sqrt(D</w:t>
      </w:r>
      <w:r w:rsidR="00F03E04" w:rsidRPr="00CE3023">
        <w:rPr>
          <w:rFonts w:ascii="Courier New" w:hAnsi="Courier New" w:cs="Courier New"/>
          <w:sz w:val="24"/>
          <w:szCs w:val="24"/>
          <w:lang w:val="en-US"/>
        </w:rPr>
        <w:t>))/(2 * a);</w:t>
      </w:r>
    </w:p>
    <w:p w:rsidR="00F03E04" w:rsidRPr="00CE3023" w:rsidRDefault="00F03E04" w:rsidP="00F03E04">
      <w:pPr>
        <w:ind w:firstLine="567"/>
        <w:jc w:val="both"/>
        <w:rPr>
          <w:rFonts w:ascii="Courier New" w:hAnsi="Courier New" w:cs="Courier New"/>
          <w:sz w:val="24"/>
          <w:szCs w:val="24"/>
          <w:lang w:val="en-US"/>
        </w:rPr>
      </w:pPr>
      <w:r w:rsidRPr="00CE3023">
        <w:rPr>
          <w:rFonts w:ascii="Courier New" w:hAnsi="Courier New" w:cs="Courier New"/>
          <w:sz w:val="24"/>
          <w:szCs w:val="24"/>
          <w:lang w:val="en-US"/>
        </w:rPr>
        <w:t xml:space="preserve">     printf (" x1 = %f, x2 = %f\n", x1, x2);</w:t>
      </w:r>
    </w:p>
    <w:p w:rsidR="00F03E04" w:rsidRPr="00CE3023" w:rsidRDefault="00F03E04" w:rsidP="00F03E04">
      <w:pPr>
        <w:ind w:firstLine="567"/>
        <w:jc w:val="both"/>
        <w:rPr>
          <w:rFonts w:ascii="Courier New" w:hAnsi="Courier New" w:cs="Courier New"/>
          <w:sz w:val="24"/>
          <w:szCs w:val="24"/>
          <w:lang w:val="en-US"/>
        </w:rPr>
      </w:pPr>
      <w:r w:rsidRPr="00CE3023">
        <w:rPr>
          <w:rFonts w:ascii="Courier New" w:hAnsi="Courier New" w:cs="Courier New"/>
          <w:sz w:val="24"/>
          <w:szCs w:val="24"/>
          <w:lang w:val="en-US"/>
        </w:rPr>
        <w:t xml:space="preserve">    }</w:t>
      </w:r>
    </w:p>
    <w:p w:rsidR="00F03E04" w:rsidRPr="00CE3023" w:rsidRDefault="00F03E04" w:rsidP="00F03E04">
      <w:pPr>
        <w:ind w:firstLine="567"/>
        <w:jc w:val="both"/>
        <w:rPr>
          <w:rFonts w:ascii="Courier New" w:hAnsi="Courier New" w:cs="Courier New"/>
          <w:sz w:val="24"/>
          <w:szCs w:val="24"/>
          <w:lang w:val="en-US"/>
        </w:rPr>
      </w:pPr>
      <w:r w:rsidRPr="00CE3023">
        <w:rPr>
          <w:rFonts w:ascii="Courier New" w:hAnsi="Courier New" w:cs="Courier New"/>
          <w:sz w:val="24"/>
          <w:szCs w:val="24"/>
          <w:lang w:val="en-US"/>
        </w:rPr>
        <w:t xml:space="preserve">    }</w:t>
      </w:r>
    </w:p>
    <w:p w:rsidR="00F03E04" w:rsidRPr="00CE3023" w:rsidRDefault="00F03E04" w:rsidP="00F03E04">
      <w:pPr>
        <w:ind w:firstLine="567"/>
        <w:jc w:val="both"/>
        <w:rPr>
          <w:rFonts w:ascii="Courier New" w:hAnsi="Courier New" w:cs="Courier New"/>
          <w:sz w:val="24"/>
          <w:szCs w:val="24"/>
          <w:lang w:val="en-US"/>
        </w:rPr>
      </w:pPr>
      <w:r w:rsidRPr="00CE3023">
        <w:rPr>
          <w:rFonts w:ascii="Courier New" w:hAnsi="Courier New" w:cs="Courier New"/>
          <w:sz w:val="24"/>
          <w:szCs w:val="24"/>
          <w:lang w:val="en-US"/>
        </w:rPr>
        <w:t xml:space="preserve">    else</w:t>
      </w:r>
    </w:p>
    <w:p w:rsidR="00F03E04" w:rsidRPr="00CE3023" w:rsidRDefault="00F03E04" w:rsidP="00F03E04">
      <w:pPr>
        <w:ind w:firstLine="567"/>
        <w:jc w:val="both"/>
        <w:rPr>
          <w:rFonts w:ascii="Courier New" w:hAnsi="Courier New" w:cs="Courier New"/>
          <w:sz w:val="24"/>
          <w:szCs w:val="24"/>
          <w:lang w:val="en-US"/>
        </w:rPr>
      </w:pPr>
      <w:r w:rsidRPr="00CE3023">
        <w:rPr>
          <w:rFonts w:ascii="Courier New" w:hAnsi="Courier New" w:cs="Courier New"/>
          <w:sz w:val="24"/>
          <w:szCs w:val="24"/>
          <w:lang w:val="en-US"/>
        </w:rPr>
        <w:t xml:space="preserve">        {</w:t>
      </w:r>
    </w:p>
    <w:p w:rsidR="00F03E04" w:rsidRPr="00CE3023" w:rsidRDefault="00F03E04" w:rsidP="00F03E04">
      <w:pPr>
        <w:ind w:firstLine="567"/>
        <w:jc w:val="both"/>
        <w:rPr>
          <w:rFonts w:ascii="Courier New" w:hAnsi="Courier New" w:cs="Courier New"/>
          <w:sz w:val="24"/>
          <w:szCs w:val="24"/>
          <w:lang w:val="en-US"/>
        </w:rPr>
      </w:pPr>
      <w:r w:rsidRPr="00CE3023">
        <w:rPr>
          <w:rFonts w:ascii="Courier New" w:hAnsi="Courier New" w:cs="Courier New"/>
          <w:sz w:val="24"/>
          <w:szCs w:val="24"/>
          <w:lang w:val="en-US"/>
        </w:rPr>
        <w:t xml:space="preserve">          printf (" No quadratic equation or No roots \n");</w:t>
      </w:r>
    </w:p>
    <w:p w:rsidR="00F03E04" w:rsidRPr="00CE3023" w:rsidRDefault="00F03E04" w:rsidP="00F03E04">
      <w:pPr>
        <w:ind w:firstLine="567"/>
        <w:jc w:val="both"/>
        <w:rPr>
          <w:rFonts w:ascii="Courier New" w:hAnsi="Courier New" w:cs="Courier New"/>
          <w:sz w:val="24"/>
          <w:szCs w:val="24"/>
        </w:rPr>
      </w:pPr>
      <w:r w:rsidRPr="00CE3023">
        <w:rPr>
          <w:rFonts w:ascii="Courier New" w:hAnsi="Courier New" w:cs="Courier New"/>
          <w:sz w:val="24"/>
          <w:szCs w:val="24"/>
          <w:lang w:val="en-US"/>
        </w:rPr>
        <w:t xml:space="preserve">        </w:t>
      </w:r>
      <w:r w:rsidRPr="00CE3023">
        <w:rPr>
          <w:rFonts w:ascii="Courier New" w:hAnsi="Courier New" w:cs="Courier New"/>
          <w:sz w:val="24"/>
          <w:szCs w:val="24"/>
        </w:rPr>
        <w:t>}</w:t>
      </w:r>
    </w:p>
    <w:p w:rsidR="00F03E04" w:rsidRPr="00CE3023" w:rsidRDefault="00F03E04" w:rsidP="00F03E04">
      <w:pPr>
        <w:ind w:firstLine="567"/>
        <w:jc w:val="both"/>
        <w:rPr>
          <w:rFonts w:ascii="Courier New" w:hAnsi="Courier New" w:cs="Courier New"/>
          <w:sz w:val="24"/>
          <w:szCs w:val="24"/>
        </w:rPr>
      </w:pPr>
      <w:r w:rsidRPr="00CE3023">
        <w:rPr>
          <w:rFonts w:ascii="Courier New" w:hAnsi="Courier New" w:cs="Courier New"/>
          <w:sz w:val="24"/>
          <w:szCs w:val="24"/>
          <w:lang w:val="en-US"/>
        </w:rPr>
        <w:t>return</w:t>
      </w:r>
      <w:r w:rsidRPr="00CE3023">
        <w:rPr>
          <w:rFonts w:ascii="Courier New" w:hAnsi="Courier New" w:cs="Courier New"/>
          <w:sz w:val="24"/>
          <w:szCs w:val="24"/>
        </w:rPr>
        <w:t xml:space="preserve"> 0;</w:t>
      </w:r>
    </w:p>
    <w:p w:rsidR="00F03E04" w:rsidRPr="00CE3023" w:rsidRDefault="00F03E04" w:rsidP="00F03E04">
      <w:pPr>
        <w:ind w:firstLine="567"/>
        <w:jc w:val="both"/>
        <w:rPr>
          <w:sz w:val="24"/>
          <w:szCs w:val="24"/>
        </w:rPr>
      </w:pPr>
      <w:r w:rsidRPr="00CE3023">
        <w:rPr>
          <w:sz w:val="24"/>
          <w:szCs w:val="24"/>
        </w:rPr>
        <w:t>}</w:t>
      </w:r>
    </w:p>
    <w:p w:rsidR="00893588" w:rsidRPr="00CE3023" w:rsidRDefault="00893588">
      <w:pPr>
        <w:ind w:firstLine="567"/>
        <w:jc w:val="both"/>
        <w:rPr>
          <w:sz w:val="24"/>
          <w:szCs w:val="24"/>
        </w:rPr>
      </w:pPr>
    </w:p>
    <w:p w:rsidR="00893588" w:rsidRPr="00CE3023" w:rsidRDefault="00893588">
      <w:pPr>
        <w:ind w:firstLine="567"/>
        <w:jc w:val="both"/>
        <w:rPr>
          <w:szCs w:val="28"/>
          <w:u w:val="single"/>
        </w:rPr>
      </w:pPr>
      <w:r w:rsidRPr="00CE3023">
        <w:rPr>
          <w:szCs w:val="28"/>
          <w:u w:val="single"/>
        </w:rPr>
        <w:t>Пример выполнения программы</w:t>
      </w:r>
    </w:p>
    <w:p w:rsidR="00F03E04" w:rsidRPr="00CE3023" w:rsidRDefault="00F03E04" w:rsidP="00F03E04">
      <w:pPr>
        <w:ind w:firstLine="567"/>
        <w:jc w:val="both"/>
        <w:rPr>
          <w:szCs w:val="28"/>
        </w:rPr>
      </w:pPr>
      <w:r w:rsidRPr="00CE3023">
        <w:rPr>
          <w:szCs w:val="28"/>
          <w:lang w:val="en-US"/>
        </w:rPr>
        <w:t>a</w:t>
      </w:r>
      <w:r w:rsidRPr="00CE3023">
        <w:rPr>
          <w:szCs w:val="28"/>
        </w:rPr>
        <w:t xml:space="preserve"> = 2, </w:t>
      </w:r>
      <w:r w:rsidRPr="00CE3023">
        <w:rPr>
          <w:szCs w:val="28"/>
          <w:lang w:val="en-US"/>
        </w:rPr>
        <w:t>b</w:t>
      </w:r>
      <w:r w:rsidRPr="00CE3023">
        <w:rPr>
          <w:szCs w:val="28"/>
        </w:rPr>
        <w:t xml:space="preserve"> = 4, </w:t>
      </w:r>
      <w:r w:rsidRPr="00CE3023">
        <w:rPr>
          <w:szCs w:val="28"/>
          <w:lang w:val="en-US"/>
        </w:rPr>
        <w:t>c</w:t>
      </w:r>
      <w:r w:rsidRPr="00CE3023">
        <w:rPr>
          <w:szCs w:val="28"/>
        </w:rPr>
        <w:t xml:space="preserve"> = 7;</w:t>
      </w:r>
    </w:p>
    <w:p w:rsidR="00F03E04" w:rsidRPr="00CE3023" w:rsidRDefault="00F03E04">
      <w:pPr>
        <w:ind w:firstLine="567"/>
        <w:jc w:val="both"/>
        <w:rPr>
          <w:sz w:val="24"/>
          <w:szCs w:val="24"/>
          <w:u w:val="single"/>
        </w:rPr>
      </w:pPr>
    </w:p>
    <w:p w:rsidR="00F03E04" w:rsidRDefault="00DB02E5">
      <w:pPr>
        <w:ind w:firstLine="567"/>
        <w:jc w:val="both"/>
        <w:rPr>
          <w:rFonts w:cs="Calibri"/>
          <w:szCs w:val="28"/>
          <w:lang w:val="en-US"/>
        </w:rPr>
      </w:pPr>
      <w:r>
        <w:rPr>
          <w:noProof/>
          <w:lang w:eastAsia="ru-RU"/>
        </w:rPr>
        <w:lastRenderedPageBreak/>
        <w:drawing>
          <wp:inline distT="0" distB="0" distL="0" distR="0">
            <wp:extent cx="6297207" cy="1403131"/>
            <wp:effectExtent l="19050" t="0" r="8343" b="0"/>
            <wp:docPr id="14" name="Рисунок 14" descr="https://sun9-9.userapi.com/c840636/v840636069/eefa/0vBjd07QlG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un9-9.userapi.com/c840636/v840636069/eefa/0vBjd07QlGc.jpg"/>
                    <pic:cNvPicPr>
                      <a:picLocks noChangeAspect="1" noChangeArrowheads="1"/>
                    </pic:cNvPicPr>
                  </pic:nvPicPr>
                  <pic:blipFill>
                    <a:blip r:embed="rId12"/>
                    <a:srcRect t="6316"/>
                    <a:stretch>
                      <a:fillRect/>
                    </a:stretch>
                  </pic:blipFill>
                  <pic:spPr bwMode="auto">
                    <a:xfrm>
                      <a:off x="0" y="0"/>
                      <a:ext cx="6297207" cy="1403131"/>
                    </a:xfrm>
                    <a:prstGeom prst="rect">
                      <a:avLst/>
                    </a:prstGeom>
                    <a:noFill/>
                    <a:ln w="9525">
                      <a:noFill/>
                      <a:miter lim="800000"/>
                      <a:headEnd/>
                      <a:tailEnd/>
                    </a:ln>
                  </pic:spPr>
                </pic:pic>
              </a:graphicData>
            </a:graphic>
          </wp:inline>
        </w:drawing>
      </w:r>
    </w:p>
    <w:p w:rsidR="00F03E04" w:rsidRDefault="00F03E04">
      <w:pPr>
        <w:ind w:firstLine="567"/>
        <w:jc w:val="both"/>
        <w:rPr>
          <w:rFonts w:cs="Calibri"/>
          <w:szCs w:val="28"/>
          <w:lang w:val="en-US"/>
        </w:rPr>
      </w:pPr>
      <w:r w:rsidRPr="00F03E04">
        <w:rPr>
          <w:rFonts w:cs="Calibri"/>
          <w:szCs w:val="28"/>
          <w:lang w:val="en-US"/>
        </w:rPr>
        <w:t>a = 1, b = 2, c = 1;</w:t>
      </w:r>
    </w:p>
    <w:p w:rsidR="00F03E04" w:rsidRDefault="00DB02E5">
      <w:pPr>
        <w:ind w:firstLine="567"/>
        <w:jc w:val="both"/>
        <w:rPr>
          <w:rFonts w:cs="Calibri"/>
          <w:szCs w:val="28"/>
          <w:lang w:val="en-US"/>
        </w:rPr>
      </w:pPr>
      <w:r>
        <w:rPr>
          <w:noProof/>
          <w:lang w:eastAsia="ru-RU"/>
        </w:rPr>
        <w:drawing>
          <wp:inline distT="0" distB="0" distL="0" distR="0">
            <wp:extent cx="6299835" cy="1193646"/>
            <wp:effectExtent l="19050" t="0" r="5715" b="0"/>
            <wp:docPr id="17" name="Рисунок 17" descr="https://sun9-9.userapi.com/c840636/v840636069/ef02/A4pj2AmU1x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un9-9.userapi.com/c840636/v840636069/ef02/A4pj2AmU1xo.jpg"/>
                    <pic:cNvPicPr>
                      <a:picLocks noChangeAspect="1" noChangeArrowheads="1"/>
                    </pic:cNvPicPr>
                  </pic:nvPicPr>
                  <pic:blipFill>
                    <a:blip r:embed="rId13"/>
                    <a:srcRect/>
                    <a:stretch>
                      <a:fillRect/>
                    </a:stretch>
                  </pic:blipFill>
                  <pic:spPr bwMode="auto">
                    <a:xfrm>
                      <a:off x="0" y="0"/>
                      <a:ext cx="6299835" cy="1193646"/>
                    </a:xfrm>
                    <a:prstGeom prst="rect">
                      <a:avLst/>
                    </a:prstGeom>
                    <a:noFill/>
                    <a:ln w="9525">
                      <a:noFill/>
                      <a:miter lim="800000"/>
                      <a:headEnd/>
                      <a:tailEnd/>
                    </a:ln>
                  </pic:spPr>
                </pic:pic>
              </a:graphicData>
            </a:graphic>
          </wp:inline>
        </w:drawing>
      </w:r>
    </w:p>
    <w:p w:rsidR="00F03E04" w:rsidRDefault="00F03E04">
      <w:pPr>
        <w:ind w:firstLine="567"/>
        <w:jc w:val="both"/>
        <w:rPr>
          <w:rFonts w:cs="Calibri"/>
          <w:szCs w:val="28"/>
          <w:lang w:val="en-US"/>
        </w:rPr>
      </w:pPr>
      <w:r w:rsidRPr="00F03E04">
        <w:rPr>
          <w:rFonts w:cs="Calibri"/>
          <w:szCs w:val="28"/>
          <w:lang w:val="en-US"/>
        </w:rPr>
        <w:t>a = 1, b = -1, c = -2;</w:t>
      </w:r>
    </w:p>
    <w:p w:rsidR="00F03E04" w:rsidRPr="00F03E04" w:rsidRDefault="00DB02E5">
      <w:pPr>
        <w:ind w:firstLine="567"/>
        <w:jc w:val="both"/>
        <w:rPr>
          <w:rFonts w:cs="Calibri"/>
          <w:szCs w:val="28"/>
          <w:lang w:val="en-US"/>
        </w:rPr>
      </w:pPr>
      <w:r>
        <w:rPr>
          <w:noProof/>
          <w:lang w:eastAsia="ru-RU"/>
        </w:rPr>
        <w:drawing>
          <wp:inline distT="0" distB="0" distL="0" distR="0">
            <wp:extent cx="6299835" cy="1314450"/>
            <wp:effectExtent l="19050" t="0" r="5715" b="0"/>
            <wp:docPr id="9" name="Рисунок 5" descr="https://pp.userapi.com/c841239/v841239069/296ba/1DSYs7jas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p.userapi.com/c841239/v841239069/296ba/1DSYs7jas_Y.jpg"/>
                    <pic:cNvPicPr>
                      <a:picLocks noChangeAspect="1" noChangeArrowheads="1"/>
                    </pic:cNvPicPr>
                  </pic:nvPicPr>
                  <pic:blipFill>
                    <a:blip r:embed="rId14"/>
                    <a:srcRect b="12102"/>
                    <a:stretch>
                      <a:fillRect/>
                    </a:stretch>
                  </pic:blipFill>
                  <pic:spPr bwMode="auto">
                    <a:xfrm>
                      <a:off x="0" y="0"/>
                      <a:ext cx="6299835" cy="1314450"/>
                    </a:xfrm>
                    <a:prstGeom prst="rect">
                      <a:avLst/>
                    </a:prstGeom>
                    <a:noFill/>
                    <a:ln w="9525">
                      <a:noFill/>
                      <a:miter lim="800000"/>
                      <a:headEnd/>
                      <a:tailEnd/>
                    </a:ln>
                  </pic:spPr>
                </pic:pic>
              </a:graphicData>
            </a:graphic>
          </wp:inline>
        </w:drawing>
      </w:r>
    </w:p>
    <w:p w:rsidR="00893588" w:rsidRDefault="00893588">
      <w:pPr>
        <w:ind w:firstLine="567"/>
        <w:jc w:val="both"/>
      </w:pPr>
    </w:p>
    <w:p w:rsidR="00885615" w:rsidRDefault="00885615">
      <w:pPr>
        <w:ind w:firstLine="567"/>
        <w:jc w:val="both"/>
      </w:pPr>
    </w:p>
    <w:p w:rsidR="00885615" w:rsidRDefault="00885615">
      <w:pPr>
        <w:ind w:firstLine="567"/>
        <w:jc w:val="both"/>
      </w:pPr>
    </w:p>
    <w:p w:rsidR="00885615" w:rsidRDefault="00885615" w:rsidP="00885615">
      <w:pPr>
        <w:pageBreakBefore/>
        <w:ind w:firstLine="567"/>
        <w:jc w:val="both"/>
        <w:rPr>
          <w:szCs w:val="28"/>
          <w:u w:val="single"/>
        </w:rPr>
      </w:pPr>
      <w:r>
        <w:rPr>
          <w:b/>
          <w:szCs w:val="28"/>
        </w:rPr>
        <w:lastRenderedPageBreak/>
        <w:t>Индивидуальное задание №3</w:t>
      </w:r>
    </w:p>
    <w:p w:rsidR="00885615" w:rsidRDefault="00885615" w:rsidP="00885615">
      <w:pPr>
        <w:ind w:firstLine="567"/>
        <w:jc w:val="both"/>
      </w:pPr>
      <w:r>
        <w:rPr>
          <w:szCs w:val="28"/>
          <w:u w:val="single"/>
        </w:rPr>
        <w:t>Задание</w:t>
      </w:r>
      <w:r>
        <w:rPr>
          <w:szCs w:val="28"/>
        </w:rPr>
        <w:t xml:space="preserve">: </w:t>
      </w:r>
      <w:r w:rsidRPr="00885615">
        <w:rPr>
          <w:szCs w:val="28"/>
        </w:rPr>
        <w:t>Задаются числа m и n. Определить k</w:t>
      </w:r>
      <w:r w:rsidR="001945BD">
        <w:rPr>
          <w:szCs w:val="28"/>
        </w:rPr>
        <w:t xml:space="preserve"> – сумму всех нечё</w:t>
      </w:r>
      <w:r w:rsidRPr="00885615">
        <w:rPr>
          <w:szCs w:val="28"/>
        </w:rPr>
        <w:t>тных кратн</w:t>
      </w:r>
      <w:r w:rsidR="001945BD">
        <w:rPr>
          <w:szCs w:val="28"/>
        </w:rPr>
        <w:t>ых 7 между ними. Результат расчё</w:t>
      </w:r>
      <w:r w:rsidRPr="00885615">
        <w:rPr>
          <w:szCs w:val="28"/>
        </w:rPr>
        <w:t xml:space="preserve">та вывести на экран. </w:t>
      </w:r>
    </w:p>
    <w:p w:rsidR="00885615" w:rsidRDefault="00885615" w:rsidP="00885615">
      <w:pPr>
        <w:ind w:firstLine="567"/>
        <w:jc w:val="both"/>
        <w:rPr>
          <w:szCs w:val="28"/>
          <w:u w:val="single"/>
        </w:rPr>
      </w:pPr>
      <w:r>
        <w:rPr>
          <w:szCs w:val="28"/>
          <w:u w:val="single"/>
        </w:rPr>
        <w:t>Блок-схема</w:t>
      </w:r>
    </w:p>
    <w:p w:rsidR="00644F30" w:rsidRDefault="007B16A5" w:rsidP="00885615">
      <w:pPr>
        <w:ind w:firstLine="567"/>
        <w:jc w:val="both"/>
      </w:pPr>
      <w:r w:rsidRPr="007B16A5">
        <w:rPr>
          <w:szCs w:val="28"/>
          <w:u w:val="single"/>
        </w:rPr>
      </w:r>
      <w:r w:rsidRPr="007B16A5">
        <w:rPr>
          <w:szCs w:val="28"/>
          <w:u w:val="single"/>
        </w:rPr>
        <w:pict>
          <v:group id="_x0000_s1261" editas="canvas" style="width:437.3pt;height:683.15pt;mso-position-horizontal-relative:char;mso-position-vertical-relative:line" coordorigin="1051,3358" coordsize="8746,13663">
            <o:lock v:ext="edit" aspectratio="t"/>
            <v:shape id="_x0000_s1260" type="#_x0000_t75" style="position:absolute;left:1051;top:3358;width:8746;height:13663" o:preferrelative="f">
              <v:fill o:detectmouseclick="t"/>
              <v:path o:extrusionok="t" o:connecttype="none"/>
              <o:lock v:ext="edit" text="t"/>
            </v:shape>
            <v:shape id="_x0000_s1262" type="#_x0000_t116" style="position:absolute;left:2312;top:3798;width:1797;height:538"/>
            <v:shape id="_x0000_s1263" type="#_x0000_t111" style="position:absolute;left:2312;top:4729;width:1797;height:1078"/>
            <v:rect id="_x0000_s1266" style="position:absolute;left:2313;top:6211;width:1797;height:1078"/>
            <v:shapetype id="_x0000_t117" coordsize="21600,21600" o:spt="117" path="m4353,l17214,r4386,10800l17214,21600r-12861,l,10800xe">
              <v:stroke joinstyle="miter"/>
              <v:path gradientshapeok="t" o:connecttype="rect" textboxrect="4353,0,17214,21600"/>
            </v:shapetype>
            <v:shape id="_x0000_s1267" type="#_x0000_t117" style="position:absolute;left:2312;top:7695;width:1797;height:1077"/>
            <v:shape id="_x0000_s1270" type="#_x0000_t111" style="position:absolute;left:2332;top:12682;width:1797;height:1078"/>
            <v:shape id="_x0000_s1271" type="#_x0000_t116" style="position:absolute;left:2321;top:14072;width:1797;height:538"/>
            <v:shape id="_x0000_s1272" type="#_x0000_t32" style="position:absolute;left:3211;top:4336;width:1;height:393" o:connectortype="straight"/>
            <v:shape id="_x0000_s1274" type="#_x0000_t32" style="position:absolute;left:3211;top:5807;width:1;height:404" o:connectortype="straight"/>
            <v:shape id="_x0000_s1275" type="#_x0000_t32" style="position:absolute;left:3211;top:7289;width:1;height:406;flip:x" o:connectortype="straight"/>
            <v:shape id="_x0000_s1276" type="#_x0000_t32" style="position:absolute;left:3211;top:8772;width:6;height:394" o:connectortype="straight"/>
            <v:shape id="_x0000_s1277" type="#_x0000_t32" style="position:absolute;left:3217;top:10243;width:9;height:363" o:connectortype="straight"/>
            <v:shape id="_x0000_s1278" type="#_x0000_t32" style="position:absolute;left:3220;top:13760;width:11;height:312;flip:x" o:connectortype="straight"/>
            <v:rect id="_x0000_s1281" style="position:absolute;left:2920;top:11684;width:591;height:393;flip:y" filled="f" stroked="f"/>
            <v:shape id="_x0000_s1285" type="#_x0000_t32" style="position:absolute;left:3215;top:11685;width:1;height:393" o:connectortype="straight">
              <v:stroke endarrow="oval"/>
            </v:shape>
            <v:shape id="_x0000_s1288" type="#_x0000_t32" style="position:absolute;left:4109;top:4067;width:1968;height:1" o:connectortype="straight" strokeweight=".25pt">
              <v:stroke dashstyle="dash"/>
            </v:shape>
            <v:shape id="_x0000_s1290" type="#_x0000_t32" style="position:absolute;left:3926;top:5268;width:2151;height:0" o:connectortype="straight" strokeweight=".25pt">
              <v:stroke dashstyle="dash"/>
            </v:shape>
            <v:shape id="_x0000_s1292" type="#_x0000_t32" style="position:absolute;left:4110;top:6750;width:1969;height:0" o:connectortype="straight" strokeweight=".25pt">
              <v:stroke dashstyle="dash"/>
            </v:shape>
            <v:rect id="_x0000_s1293" style="position:absolute;left:3764;top:7334;width:1181;height:1207;rotation:90" filled="f" stroked="f"/>
            <v:shape id="_x0000_s1295" type="#_x0000_t32" style="position:absolute;left:4968;top:8238;width:1119;height:7" o:connectortype="straight" strokeweight=".25pt">
              <v:stroke dashstyle="dash"/>
            </v:shape>
            <v:rect id="_x0000_s1296" style="position:absolute;left:3073;top:9394;width:1181;height:175;rotation:90" filled="f" stroked="f"/>
            <v:shape id="_x0000_s1297" type="#_x0000_t32" style="position:absolute;left:3753;top:9482;width:2326;height:0" o:connectortype="straight" strokeweight=".25pt">
              <v:stroke dashstyle="dash"/>
            </v:shape>
            <v:shape id="_x0000_s1298" type="#_x0000_t32" style="position:absolute;left:4124;top:11145;width:1953;height:0" o:connectortype="straight" strokeweight=".25pt">
              <v:stroke dashstyle="dash"/>
            </v:shape>
            <v:shape id="_x0000_s1300" type="#_x0000_t32" style="position:absolute;left:3946;top:13221;width:2150;height:1" o:connectortype="straight" strokeweight=".25pt">
              <v:stroke dashstyle="dash"/>
            </v:shape>
            <v:shape id="_x0000_s1301" type="#_x0000_t32" style="position:absolute;left:4118;top:14341;width:1961;height:0" o:connectortype="straight" strokeweight=".25pt">
              <v:stroke dashstyle="dash"/>
            </v:shape>
            <v:shape id="_x0000_s1304" type="#_x0000_t85" style="position:absolute;left:6077;top:3742;width:120;height:675"/>
            <v:shape id="_x0000_s1305" type="#_x0000_t85" style="position:absolute;left:6090;top:4930;width:120;height:675"/>
            <v:shape id="_x0000_s1306" type="#_x0000_t85" style="position:absolute;left:6090;top:6274;width:104;height:918"/>
            <v:shape id="_x0000_s1307" type="#_x0000_t85" style="position:absolute;left:6087;top:7598;width:123;height:1293"/>
            <v:shape id="_x0000_s1308" type="#_x0000_t85" style="position:absolute;left:6090;top:9150;width:107;height:675"/>
            <v:shape id="_x0000_s1309" type="#_x0000_t85" style="position:absolute;left:6087;top:10805;width:107;height:675"/>
            <v:shape id="_x0000_s1310" type="#_x0000_t85" style="position:absolute;left:6090;top:12876;width:107;height:675"/>
            <v:shape id="_x0000_s1311" type="#_x0000_t85" style="position:absolute;left:6087;top:14008;width:107;height:675"/>
            <v:shape id="_x0000_s1312" type="#_x0000_t202" style="position:absolute;left:6077;top:3742;width:1440;height:728" filled="f" stroked="f">
              <v:textbox style="mso-next-textbox:#_x0000_s1312">
                <w:txbxContent>
                  <w:p w:rsidR="00B71785" w:rsidRPr="00BB3DF8" w:rsidRDefault="00B71785" w:rsidP="009630C9">
                    <w:pPr>
                      <w:rPr>
                        <w:sz w:val="20"/>
                        <w:szCs w:val="20"/>
                      </w:rPr>
                    </w:pPr>
                    <w:r>
                      <w:rPr>
                        <w:sz w:val="20"/>
                        <w:szCs w:val="20"/>
                      </w:rPr>
                      <w:t>Начало алгоритма</w:t>
                    </w:r>
                  </w:p>
                </w:txbxContent>
              </v:textbox>
            </v:shape>
            <v:shape id="_x0000_s1314" type="#_x0000_t202" style="position:absolute;left:2605;top:3798;width:1440;height:728" filled="f" stroked="f">
              <v:textbox style="mso-next-textbox:#_x0000_s1314">
                <w:txbxContent>
                  <w:p w:rsidR="00B71785" w:rsidRPr="00BB3DF8" w:rsidRDefault="00B71785" w:rsidP="009630C9">
                    <w:pPr>
                      <w:rPr>
                        <w:szCs w:val="28"/>
                      </w:rPr>
                    </w:pPr>
                    <w:r w:rsidRPr="00BB3DF8">
                      <w:rPr>
                        <w:szCs w:val="28"/>
                      </w:rPr>
                      <w:t xml:space="preserve">Начало </w:t>
                    </w:r>
                  </w:p>
                </w:txbxContent>
              </v:textbox>
            </v:shape>
            <v:shape id="_x0000_s1315" type="#_x0000_t202" style="position:absolute;left:2738;top:4930;width:1440;height:728" filled="f" stroked="f">
              <v:textbox style="mso-next-textbox:#_x0000_s1315">
                <w:txbxContent>
                  <w:p w:rsidR="00B71785" w:rsidRPr="00BB3DF8" w:rsidRDefault="00B71785" w:rsidP="009630C9">
                    <w:pPr>
                      <w:rPr>
                        <w:sz w:val="24"/>
                        <w:szCs w:val="24"/>
                      </w:rPr>
                    </w:pPr>
                    <w:r w:rsidRPr="00BB3DF8">
                      <w:rPr>
                        <w:sz w:val="24"/>
                        <w:szCs w:val="24"/>
                      </w:rPr>
                      <w:t xml:space="preserve">Ввод </w:t>
                    </w:r>
                  </w:p>
                  <w:p w:rsidR="00B71785" w:rsidRPr="00BB3DF8" w:rsidRDefault="00B71785" w:rsidP="009630C9">
                    <w:pPr>
                      <w:rPr>
                        <w:sz w:val="24"/>
                        <w:szCs w:val="24"/>
                        <w:lang w:val="en-US"/>
                      </w:rPr>
                    </w:pPr>
                    <w:r w:rsidRPr="00BB3DF8">
                      <w:rPr>
                        <w:sz w:val="24"/>
                        <w:szCs w:val="24"/>
                        <w:lang w:val="en-US"/>
                      </w:rPr>
                      <w:t>m, n</w:t>
                    </w:r>
                  </w:p>
                </w:txbxContent>
              </v:textbox>
            </v:shape>
            <v:shape id="_x0000_s1316" type="#_x0000_t202" style="position:absolute;left:6090;top:4925;width:2064;height:728" filled="f" stroked="f">
              <v:textbox style="mso-next-textbox:#_x0000_s1316">
                <w:txbxContent>
                  <w:p w:rsidR="00B71785" w:rsidRPr="00D819A4" w:rsidRDefault="00B71785" w:rsidP="009630C9">
                    <w:pPr>
                      <w:rPr>
                        <w:sz w:val="20"/>
                        <w:szCs w:val="20"/>
                      </w:rPr>
                    </w:pPr>
                    <w:r>
                      <w:rPr>
                        <w:sz w:val="20"/>
                        <w:szCs w:val="20"/>
                      </w:rPr>
                      <w:t xml:space="preserve">Ввод значений концов интервала </w:t>
                    </w:r>
                  </w:p>
                </w:txbxContent>
              </v:textbox>
            </v:shape>
            <v:shape id="_x0000_s1317" type="#_x0000_t202" style="position:absolute;left:2838;top:6258;width:1440;height:728" filled="f" stroked="f">
              <v:textbox style="mso-next-textbox:#_x0000_s1317">
                <w:txbxContent>
                  <w:p w:rsidR="00B71785" w:rsidRPr="00BB3DF8" w:rsidRDefault="00B71785" w:rsidP="009630C9">
                    <w:pPr>
                      <w:rPr>
                        <w:sz w:val="20"/>
                        <w:szCs w:val="20"/>
                      </w:rPr>
                    </w:pPr>
                    <w:r>
                      <w:rPr>
                        <w:sz w:val="20"/>
                        <w:szCs w:val="20"/>
                      </w:rPr>
                      <w:t xml:space="preserve"> </w:t>
                    </w:r>
                  </w:p>
                </w:txbxContent>
              </v:textbox>
            </v:shape>
            <v:shape id="_x0000_s1320" type="#_x0000_t202" style="position:absolute;left:2680;top:6403;width:1170;height:728" filled="f" stroked="f">
              <v:textbox style="mso-next-textbox:#_x0000_s1320">
                <w:txbxContent>
                  <w:p w:rsidR="00B71785" w:rsidRDefault="00B71785" w:rsidP="009630C9">
                    <w:pPr>
                      <w:rPr>
                        <w:sz w:val="24"/>
                        <w:szCs w:val="24"/>
                        <w:lang w:val="en-US"/>
                      </w:rPr>
                    </w:pPr>
                    <w:r w:rsidRPr="009F065D">
                      <w:rPr>
                        <w:sz w:val="24"/>
                        <w:szCs w:val="24"/>
                        <w:lang w:val="en-US"/>
                      </w:rPr>
                      <w:t xml:space="preserve">sum:=0; </w:t>
                    </w:r>
                  </w:p>
                  <w:p w:rsidR="00B71785" w:rsidRPr="009F065D" w:rsidRDefault="00B71785" w:rsidP="009630C9">
                    <w:pPr>
                      <w:rPr>
                        <w:sz w:val="24"/>
                        <w:szCs w:val="24"/>
                        <w:lang w:val="en-US"/>
                      </w:rPr>
                    </w:pPr>
                    <w:r w:rsidRPr="009F065D">
                      <w:rPr>
                        <w:sz w:val="24"/>
                        <w:szCs w:val="24"/>
                        <w:lang w:val="en-US"/>
                      </w:rPr>
                      <w:t>i:=0</w:t>
                    </w:r>
                  </w:p>
                </w:txbxContent>
              </v:textbox>
            </v:shape>
            <v:shape id="_x0000_s1321" type="#_x0000_t202" style="position:absolute;left:6090;top:6155;width:2997;height:1588" filled="f" stroked="f">
              <v:textbox style="mso-next-textbox:#_x0000_s1321">
                <w:txbxContent>
                  <w:p w:rsidR="00B71785" w:rsidRPr="009F065D" w:rsidRDefault="00B71785" w:rsidP="009630C9">
                    <w:pPr>
                      <w:rPr>
                        <w:sz w:val="20"/>
                        <w:szCs w:val="20"/>
                      </w:rPr>
                    </w:pPr>
                    <w:r>
                      <w:rPr>
                        <w:sz w:val="20"/>
                        <w:szCs w:val="20"/>
                      </w:rPr>
                      <w:t>Переменной, отвечающей за сумму и переменной цикла присваиваем начальные(нулевые) значения</w:t>
                    </w:r>
                  </w:p>
                </w:txbxContent>
              </v:textbox>
            </v:shape>
            <v:shape id="_x0000_s1322" type="#_x0000_t202" style="position:absolute;left:6090;top:7554;width:3310;height:1508" filled="f" stroked="f">
              <v:textbox style="mso-next-textbox:#_x0000_s1322">
                <w:txbxContent>
                  <w:p w:rsidR="00B71785" w:rsidRPr="001945BD" w:rsidRDefault="00B71785" w:rsidP="009630C9">
                    <w:pPr>
                      <w:rPr>
                        <w:sz w:val="18"/>
                        <w:szCs w:val="18"/>
                      </w:rPr>
                    </w:pPr>
                    <w:r w:rsidRPr="001945BD">
                      <w:rPr>
                        <w:sz w:val="18"/>
                        <w:szCs w:val="18"/>
                      </w:rPr>
                      <w:t>Цикл-проход по элементам интервала(</w:t>
                    </w:r>
                    <w:r w:rsidRPr="001945BD">
                      <w:rPr>
                        <w:sz w:val="18"/>
                        <w:szCs w:val="18"/>
                        <w:lang w:val="en-US"/>
                      </w:rPr>
                      <w:t>m</w:t>
                    </w:r>
                    <w:r w:rsidRPr="001945BD">
                      <w:rPr>
                        <w:sz w:val="18"/>
                        <w:szCs w:val="18"/>
                      </w:rPr>
                      <w:t>,</w:t>
                    </w:r>
                    <w:r w:rsidRPr="001945BD">
                      <w:rPr>
                        <w:sz w:val="18"/>
                        <w:szCs w:val="18"/>
                        <w:lang w:val="en-US"/>
                      </w:rPr>
                      <w:t>n</w:t>
                    </w:r>
                    <w:r w:rsidRPr="001945BD">
                      <w:rPr>
                        <w:sz w:val="18"/>
                        <w:szCs w:val="18"/>
                      </w:rPr>
                      <w:t xml:space="preserve">); переменная цикла </w:t>
                    </w:r>
                    <w:r w:rsidRPr="001945BD">
                      <w:rPr>
                        <w:sz w:val="18"/>
                        <w:szCs w:val="18"/>
                        <w:lang w:val="en-US"/>
                      </w:rPr>
                      <w:t>i</w:t>
                    </w:r>
                    <w:r w:rsidRPr="001945BD">
                      <w:rPr>
                        <w:sz w:val="18"/>
                        <w:szCs w:val="18"/>
                      </w:rPr>
                      <w:t xml:space="preserve"> принимает начальное значение числа, следующего после нижней границы ин-ла до верхнеё границы с шагом 1</w:t>
                    </w:r>
                  </w:p>
                </w:txbxContent>
              </v:textbox>
            </v:shape>
            <v:rect id="_x0000_s1323" style="position:absolute;left:1858;top:7559;width:3102;height:4861" filled="f" strokeweight=".25pt">
              <v:stroke dashstyle="dash"/>
            </v:rect>
            <v:shape id="_x0000_s1324" type="#_x0000_t202" style="position:absolute;left:6087;top:9130;width:2780;height:830" filled="f" stroked="f">
              <v:textbox style="mso-next-textbox:#_x0000_s1324">
                <w:txbxContent>
                  <w:p w:rsidR="00B71785" w:rsidRPr="00E408A8" w:rsidRDefault="00B71785" w:rsidP="009630C9">
                    <w:pPr>
                      <w:rPr>
                        <w:sz w:val="20"/>
                        <w:szCs w:val="20"/>
                      </w:rPr>
                    </w:pPr>
                    <w:r>
                      <w:rPr>
                        <w:sz w:val="20"/>
                        <w:szCs w:val="20"/>
                      </w:rPr>
                      <w:t>Проверка условия «Число делится на 7 и нечётно»</w:t>
                    </w:r>
                  </w:p>
                </w:txbxContent>
              </v:textbox>
            </v:shape>
            <v:group id="_x0000_s1330" style="position:absolute;left:2318;top:9166;width:1797;height:1077" coordorigin="2318,9166" coordsize="1797,1077">
              <v:shape id="_x0000_s1268" type="#_x0000_t4" style="position:absolute;left:2318;top:9166;width:1797;height:1077"/>
              <v:shape id="_x0000_s1326" type="#_x0000_t202" style="position:absolute;left:2465;top:9300;width:1580;height:943" filled="f" stroked="f">
                <v:textbox style="mso-next-textbox:#_x0000_s1326">
                  <w:txbxContent>
                    <w:p w:rsidR="00B71785" w:rsidRPr="00E408A8" w:rsidRDefault="00B71785" w:rsidP="009630C9">
                      <w:pPr>
                        <w:spacing w:line="240" w:lineRule="auto"/>
                        <w:jc w:val="center"/>
                        <w:rPr>
                          <w:sz w:val="20"/>
                          <w:szCs w:val="20"/>
                          <w:lang w:val="en-US"/>
                        </w:rPr>
                      </w:pPr>
                      <w:r w:rsidRPr="00E408A8">
                        <w:rPr>
                          <w:sz w:val="20"/>
                          <w:szCs w:val="20"/>
                          <w:lang w:val="en-US"/>
                        </w:rPr>
                        <w:t>i mod 7 = 0</w:t>
                      </w:r>
                    </w:p>
                    <w:p w:rsidR="00B71785" w:rsidRPr="00E408A8" w:rsidRDefault="00B71785" w:rsidP="009630C9">
                      <w:pPr>
                        <w:spacing w:line="240" w:lineRule="auto"/>
                        <w:jc w:val="center"/>
                        <w:rPr>
                          <w:sz w:val="20"/>
                          <w:szCs w:val="20"/>
                          <w:lang w:val="en-US"/>
                        </w:rPr>
                      </w:pPr>
                      <w:r w:rsidRPr="00E408A8">
                        <w:rPr>
                          <w:sz w:val="20"/>
                          <w:szCs w:val="20"/>
                        </w:rPr>
                        <w:t>И</w:t>
                      </w:r>
                    </w:p>
                    <w:p w:rsidR="00B71785" w:rsidRPr="00E408A8" w:rsidRDefault="00B71785" w:rsidP="009630C9">
                      <w:pPr>
                        <w:spacing w:line="240" w:lineRule="auto"/>
                        <w:jc w:val="center"/>
                        <w:rPr>
                          <w:sz w:val="20"/>
                          <w:szCs w:val="20"/>
                          <w:lang w:val="en-US"/>
                        </w:rPr>
                      </w:pPr>
                      <w:r w:rsidRPr="00E408A8">
                        <w:rPr>
                          <w:sz w:val="20"/>
                          <w:szCs w:val="20"/>
                          <w:lang w:val="en-US"/>
                        </w:rPr>
                        <w:t>i mod 2≠0</w:t>
                      </w:r>
                    </w:p>
                  </w:txbxContent>
                </v:textbox>
              </v:shape>
            </v:group>
            <v:shape id="_x0000_s1327" type="#_x0000_t202" style="position:absolute;left:2555;top:7988;width:1391;height:433" filled="f" stroked="f">
              <v:textbox style="mso-next-textbox:#_x0000_s1327">
                <w:txbxContent>
                  <w:p w:rsidR="00B71785" w:rsidRPr="00E408A8" w:rsidRDefault="00B71785" w:rsidP="009630C9">
                    <w:pPr>
                      <w:rPr>
                        <w:sz w:val="24"/>
                        <w:szCs w:val="24"/>
                        <w:lang w:val="en-US"/>
                      </w:rPr>
                    </w:pPr>
                    <w:r>
                      <w:rPr>
                        <w:sz w:val="24"/>
                        <w:szCs w:val="24"/>
                        <w:lang w:val="en-US"/>
                      </w:rPr>
                      <w:t>i:=m+1,n;1</w:t>
                    </w:r>
                  </w:p>
                </w:txbxContent>
              </v:textbox>
            </v:shape>
            <v:group id="_x0000_s1329" style="position:absolute;left:2327;top:10606;width:1797;height:1078" coordorigin="2327,10606" coordsize="1797,1078">
              <v:rect id="_x0000_s1269" style="position:absolute;left:2327;top:10606;width:1797;height:1078"/>
              <v:shape id="_x0000_s1328" type="#_x0000_t202" style="position:absolute;left:2465;top:10855;width:1580;height:625" filled="f" stroked="f">
                <v:textbox style="mso-next-textbox:#_x0000_s1328">
                  <w:txbxContent>
                    <w:p w:rsidR="00B71785" w:rsidRPr="00E408A8" w:rsidRDefault="00B71785" w:rsidP="009630C9">
                      <w:pPr>
                        <w:rPr>
                          <w:sz w:val="24"/>
                          <w:szCs w:val="24"/>
                          <w:lang w:val="en-US"/>
                        </w:rPr>
                      </w:pPr>
                      <w:r w:rsidRPr="00E408A8">
                        <w:rPr>
                          <w:sz w:val="24"/>
                          <w:szCs w:val="24"/>
                          <w:lang w:val="en-US"/>
                        </w:rPr>
                        <w:t>sum:=sum+i</w:t>
                      </w:r>
                    </w:p>
                  </w:txbxContent>
                </v:textbox>
              </v:shape>
            </v:group>
            <v:shape id="_x0000_s1331" type="#_x0000_t202" style="position:absolute;left:6077;top:10812;width:2780;height:738" filled="f" stroked="f">
              <v:textbox style="mso-next-textbox:#_x0000_s1331">
                <w:txbxContent>
                  <w:p w:rsidR="00B71785" w:rsidRPr="00086D86" w:rsidRDefault="00B71785" w:rsidP="009630C9">
                    <w:pPr>
                      <w:rPr>
                        <w:sz w:val="20"/>
                        <w:szCs w:val="20"/>
                      </w:rPr>
                    </w:pPr>
                    <w:r>
                      <w:rPr>
                        <w:sz w:val="20"/>
                        <w:szCs w:val="20"/>
                      </w:rPr>
                      <w:t>Расчёт суммы необходимых чисел</w:t>
                    </w:r>
                  </w:p>
                </w:txbxContent>
              </v:textbox>
            </v:shape>
            <v:shape id="_x0000_s1332" type="#_x0000_t202" style="position:absolute;left:6090;top:12986;width:2780;height:675" filled="f" stroked="f">
              <v:textbox style="mso-next-textbox:#_x0000_s1332">
                <w:txbxContent>
                  <w:p w:rsidR="00B71785" w:rsidRPr="00E408A8" w:rsidRDefault="00B71785" w:rsidP="009630C9">
                    <w:pPr>
                      <w:rPr>
                        <w:sz w:val="20"/>
                        <w:szCs w:val="20"/>
                      </w:rPr>
                    </w:pPr>
                    <w:r>
                      <w:rPr>
                        <w:sz w:val="20"/>
                        <w:szCs w:val="20"/>
                      </w:rPr>
                      <w:t>Вывод значения суммы</w:t>
                    </w:r>
                  </w:p>
                </w:txbxContent>
              </v:textbox>
            </v:shape>
            <v:shape id="_x0000_s1334" type="#_x0000_t202" style="position:absolute;left:6077;top:14132;width:2320;height:538" filled="f" stroked="f">
              <v:textbox style="mso-next-textbox:#_x0000_s1334">
                <w:txbxContent>
                  <w:p w:rsidR="00B71785" w:rsidRPr="00E408A8" w:rsidRDefault="00B71785" w:rsidP="009630C9">
                    <w:pPr>
                      <w:rPr>
                        <w:sz w:val="20"/>
                        <w:szCs w:val="20"/>
                      </w:rPr>
                    </w:pPr>
                    <w:r>
                      <w:rPr>
                        <w:sz w:val="20"/>
                        <w:szCs w:val="20"/>
                      </w:rPr>
                      <w:t>Конец алгоритма</w:t>
                    </w:r>
                  </w:p>
                </w:txbxContent>
              </v:textbox>
            </v:shape>
            <v:shape id="_x0000_s1335" type="#_x0000_t202" style="position:absolute;left:2748;top:12876;width:1012;height:785" filled="f" stroked="f">
              <v:textbox style="mso-next-textbox:#_x0000_s1335">
                <w:txbxContent>
                  <w:p w:rsidR="00B71785" w:rsidRPr="007228A9" w:rsidRDefault="00B71785" w:rsidP="009630C9">
                    <w:pPr>
                      <w:rPr>
                        <w:sz w:val="24"/>
                        <w:szCs w:val="24"/>
                      </w:rPr>
                    </w:pPr>
                    <w:r w:rsidRPr="007228A9">
                      <w:rPr>
                        <w:sz w:val="24"/>
                        <w:szCs w:val="24"/>
                      </w:rPr>
                      <w:t>Вывод</w:t>
                    </w:r>
                  </w:p>
                  <w:p w:rsidR="00B71785" w:rsidRPr="007228A9" w:rsidRDefault="00B71785" w:rsidP="009630C9">
                    <w:pPr>
                      <w:rPr>
                        <w:sz w:val="24"/>
                        <w:szCs w:val="24"/>
                        <w:lang w:val="en-US"/>
                      </w:rPr>
                    </w:pPr>
                    <w:r w:rsidRPr="007228A9">
                      <w:rPr>
                        <w:sz w:val="24"/>
                        <w:szCs w:val="24"/>
                        <w:lang w:val="en-US"/>
                      </w:rPr>
                      <w:t>sum</w:t>
                    </w:r>
                  </w:p>
                </w:txbxContent>
              </v:textbox>
            </v:shape>
            <v:shape id="_x0000_s1336" type="#_x0000_t202" style="position:absolute;left:2680;top:14072;width:1200;height:538" filled="f" stroked="f">
              <v:textbox style="mso-next-textbox:#_x0000_s1336">
                <w:txbxContent>
                  <w:p w:rsidR="00B71785" w:rsidRPr="007228A9" w:rsidRDefault="00B71785" w:rsidP="009630C9">
                    <w:pPr>
                      <w:rPr>
                        <w:szCs w:val="28"/>
                      </w:rPr>
                    </w:pPr>
                    <w:r w:rsidRPr="007228A9">
                      <w:rPr>
                        <w:szCs w:val="28"/>
                      </w:rPr>
                      <w:t>Конец</w:t>
                    </w:r>
                  </w:p>
                </w:txbxContent>
              </v:textbox>
            </v:shape>
            <v:rect id="_x0000_s1338" style="position:absolute;left:4779;top:8001;width:179;height:190" filled="f" stroked="f"/>
            <v:rect id="_x0000_s1347" style="position:absolute;left:2965;top:11842;width:500;height:229" filled="f" stroked="f"/>
            <v:rect id="_x0000_s1349" style="position:absolute;left:1773;top:11547;width:652;height:532" filled="f" stroked="f"/>
            <v:rect id="_x0000_s1351" style="position:absolute;left:1773;top:9711;width:652;height:532" filled="f" stroked="f"/>
            <v:rect id="_x0000_s1354" style="position:absolute;left:1980;top:9175;width:652;height:532" filled="f" stroked="f"/>
            <v:rect id="_x0000_s1360" style="position:absolute;left:4133;top:11824;width:480;height:243" filled="f" stroked="f"/>
            <v:group id="_x0000_s1459" style="position:absolute;left:3215;top:9702;width:1158;height:2369" coordorigin="3215,9702" coordsize="1158,2369">
              <v:shape id="_x0000_s1358" type="#_x0000_t32" style="position:absolute;left:4357;top:9702;width:16;height:2365;flip:x y" o:connectortype="straight"/>
              <v:shape id="_x0000_s1361" type="#_x0000_t32" style="position:absolute;left:3215;top:12067;width:1158;height:4;flip:x" o:connectortype="straight"/>
              <v:shape id="_x0000_s1362" type="#_x0000_t32" style="position:absolute;left:4115;top:9702;width:242;height:3;flip:y" o:connectortype="straight"/>
            </v:group>
            <v:rect id="_x0000_s1363" style="position:absolute;left:4228;top:9463;width:257;height:239" filled="f" stroked="f"/>
            <v:rect id="_x0000_s1368" style="position:absolute;left:1945;top:11825;width:480;height:243" filled="f" stroked="f"/>
            <v:rect id="_x0000_s1369" style="position:absolute;left:1909;top:7988;width:480;height:243" filled="f" stroked="f"/>
            <v:rect id="_x0000_s1373" style="position:absolute;left:2084;top:7989;width:480;height:243" filled="f" stroked="f"/>
            <v:group id="_x0000_s1457" style="position:absolute;left:2149;top:8231;width:1066;height:3840" coordorigin="2149,8231" coordsize="1066,3840">
              <v:shape id="_x0000_s1367" type="#_x0000_t32" style="position:absolute;left:2185;top:12068;width:1030;height:3;flip:x y" o:connectortype="straight"/>
              <v:shape id="_x0000_s1370" type="#_x0000_t32" style="position:absolute;left:2149;top:8231;width:36;height:3837;flip:x y" o:connectortype="straight"/>
              <v:shape id="_x0000_s1374" type="#_x0000_t32" style="position:absolute;left:2149;top:8231;width:175;height:1" o:connectortype="straight"/>
            </v:group>
            <v:rect id="_x0000_s1447" style="position:absolute;left:3877;top:7988;width:480;height:243" filled="f" stroked="f"/>
            <v:rect id="_x0000_s1448" style="position:absolute;left:4357;top:7991;width:480;height:243" filled="f" stroked="f"/>
            <v:rect id="_x0000_s1452" style="position:absolute;left:4375;top:12263;width:480;height:243" filled="f" stroked="f"/>
            <v:rect id="_x0000_s1454" style="position:absolute;left:2863;top:12139;width:480;height:243;rotation:90" filled="f" stroked="f"/>
            <v:group id="_x0000_s1458" style="position:absolute;left:3225;top:8231;width:1390;height:4451" coordorigin="3225,8231" coordsize="1390,4451">
              <v:shape id="_x0000_s1450" type="#_x0000_t32" style="position:absolute;left:4117;top:8231;width:480;height:3" o:connectortype="straight"/>
              <v:shape id="_x0000_s1453" type="#_x0000_t32" style="position:absolute;left:4597;top:8234;width:18;height:4029" o:connectortype="straight"/>
              <v:shape id="_x0000_s1455" type="#_x0000_t32" style="position:absolute;left:3225;top:12262;width:1390;height:1;flip:x y" o:connectortype="straight"/>
              <v:shape id="_x0000_s1456" type="#_x0000_t32" style="position:absolute;left:3225;top:12262;width:6;height:420" o:connectortype="straight"/>
            </v:group>
            <v:shape id="_x0000_s1464" type="#_x0000_t202" style="position:absolute;left:3109;top:10158;width:651;height:505" filled="f" stroked="f">
              <v:textbox>
                <w:txbxContent>
                  <w:p w:rsidR="00B71785" w:rsidRDefault="00B71785" w:rsidP="009630C9">
                    <w:r>
                      <w:t>да</w:t>
                    </w:r>
                  </w:p>
                </w:txbxContent>
              </v:textbox>
            </v:shape>
            <v:shape id="_x0000_s1465" type="#_x0000_t202" style="position:absolute;left:3829;top:9608;width:735;height:505" filled="f" stroked="f">
              <v:textbox>
                <w:txbxContent>
                  <w:p w:rsidR="00B71785" w:rsidRDefault="00B71785" w:rsidP="009630C9">
                    <w:r>
                      <w:t>нет</w:t>
                    </w:r>
                  </w:p>
                </w:txbxContent>
              </v:textbox>
            </v:shape>
            <w10:wrap type="none"/>
            <w10:anchorlock/>
          </v:group>
        </w:pict>
      </w:r>
    </w:p>
    <w:p w:rsidR="00885615" w:rsidRDefault="00885615" w:rsidP="00885615">
      <w:pPr>
        <w:ind w:firstLine="567"/>
        <w:jc w:val="both"/>
      </w:pPr>
    </w:p>
    <w:p w:rsidR="0057159C" w:rsidRPr="0057159C" w:rsidRDefault="0057159C" w:rsidP="00885615">
      <w:pPr>
        <w:ind w:firstLine="567"/>
        <w:jc w:val="both"/>
        <w:rPr>
          <w:szCs w:val="28"/>
        </w:rPr>
      </w:pPr>
    </w:p>
    <w:p w:rsidR="0057159C" w:rsidRDefault="0057159C" w:rsidP="00885615">
      <w:pPr>
        <w:ind w:firstLine="567"/>
        <w:jc w:val="both"/>
        <w:rPr>
          <w:szCs w:val="28"/>
          <w:u w:val="single"/>
        </w:rPr>
      </w:pPr>
    </w:p>
    <w:p w:rsidR="00885615" w:rsidRDefault="00885615" w:rsidP="00885615">
      <w:pPr>
        <w:ind w:firstLine="567"/>
        <w:jc w:val="both"/>
        <w:rPr>
          <w:b/>
          <w:bCs/>
          <w:szCs w:val="28"/>
        </w:rPr>
      </w:pPr>
      <w:r>
        <w:rPr>
          <w:szCs w:val="28"/>
          <w:u w:val="single"/>
        </w:rPr>
        <w:t>Описание программы</w:t>
      </w:r>
      <w:r>
        <w:rPr>
          <w:b/>
          <w:bCs/>
          <w:szCs w:val="28"/>
        </w:rPr>
        <w:t xml:space="preserve">: </w:t>
      </w:r>
    </w:p>
    <w:p w:rsidR="009630C9" w:rsidRPr="009630C9" w:rsidRDefault="009630C9" w:rsidP="00885615">
      <w:pPr>
        <w:ind w:firstLine="567"/>
        <w:jc w:val="both"/>
        <w:rPr>
          <w:bCs/>
          <w:szCs w:val="28"/>
        </w:rPr>
      </w:pPr>
      <w:r>
        <w:rPr>
          <w:bCs/>
          <w:szCs w:val="28"/>
        </w:rPr>
        <w:t>Переменные:</w:t>
      </w:r>
    </w:p>
    <w:p w:rsidR="002F4CC9" w:rsidRPr="002F4CC9" w:rsidRDefault="00DB02E5" w:rsidP="00885615">
      <w:pPr>
        <w:ind w:firstLine="567"/>
        <w:jc w:val="both"/>
      </w:pPr>
      <w:r>
        <w:rPr>
          <w:lang w:val="en-US"/>
        </w:rPr>
        <w:t>m</w:t>
      </w:r>
      <w:r w:rsidRPr="002F4CC9">
        <w:t xml:space="preserve"> </w:t>
      </w:r>
      <w:r w:rsidR="002F4CC9" w:rsidRPr="002F4CC9">
        <w:t xml:space="preserve">– </w:t>
      </w:r>
      <w:r w:rsidR="002F4CC9">
        <w:t>левый конец</w:t>
      </w:r>
      <w:r w:rsidR="00B5455C">
        <w:t xml:space="preserve"> (нижняя граница)</w:t>
      </w:r>
      <w:r w:rsidR="002F4CC9">
        <w:t xml:space="preserve"> интервала</w:t>
      </w:r>
      <w:r w:rsidR="002F4CC9" w:rsidRPr="002F4CC9">
        <w:t>;</w:t>
      </w:r>
    </w:p>
    <w:p w:rsidR="00885615" w:rsidRPr="002F4CC9" w:rsidRDefault="002F4CC9" w:rsidP="00885615">
      <w:pPr>
        <w:ind w:firstLine="567"/>
        <w:jc w:val="both"/>
      </w:pPr>
      <w:r>
        <w:rPr>
          <w:lang w:val="en-US"/>
        </w:rPr>
        <w:t>n</w:t>
      </w:r>
      <w:r w:rsidRPr="002F4CC9">
        <w:t xml:space="preserve"> </w:t>
      </w:r>
      <w:r>
        <w:t>–правый конец</w:t>
      </w:r>
      <w:r w:rsidR="00B5455C">
        <w:t xml:space="preserve"> (верхняя граница)</w:t>
      </w:r>
      <w:r>
        <w:t xml:space="preserve"> интервала</w:t>
      </w:r>
      <w:r w:rsidRPr="002F4CC9">
        <w:t>;</w:t>
      </w:r>
      <w:r w:rsidR="00DB02E5" w:rsidRPr="002F4CC9">
        <w:t xml:space="preserve"> </w:t>
      </w:r>
    </w:p>
    <w:p w:rsidR="002F4CC9" w:rsidRPr="002F4CC9" w:rsidRDefault="002F4CC9" w:rsidP="00885615">
      <w:pPr>
        <w:ind w:firstLine="567"/>
        <w:jc w:val="both"/>
      </w:pPr>
      <w:r>
        <w:rPr>
          <w:lang w:val="en-US"/>
        </w:rPr>
        <w:t>i</w:t>
      </w:r>
      <w:r w:rsidRPr="002F4CC9">
        <w:t xml:space="preserve"> </w:t>
      </w:r>
      <w:r w:rsidR="00B5455C">
        <w:t>–</w:t>
      </w:r>
      <w:r w:rsidR="000F44CE">
        <w:t xml:space="preserve">переменная </w:t>
      </w:r>
      <w:r w:rsidR="00B5455C">
        <w:t>цикла (исходная переменная цикла)</w:t>
      </w:r>
      <w:r w:rsidRPr="002F4CC9">
        <w:t>;</w:t>
      </w:r>
    </w:p>
    <w:p w:rsidR="002F4CC9" w:rsidRPr="002F4CC9" w:rsidRDefault="002F4CC9" w:rsidP="00885615">
      <w:pPr>
        <w:ind w:firstLine="567"/>
        <w:jc w:val="both"/>
      </w:pPr>
      <w:r>
        <w:rPr>
          <w:lang w:val="en-US"/>
        </w:rPr>
        <w:t>sum</w:t>
      </w:r>
      <w:r w:rsidRPr="002F4CC9">
        <w:t xml:space="preserve"> </w:t>
      </w:r>
      <w:r w:rsidR="00B5455C">
        <w:t xml:space="preserve">–сумма всех нечётных кратных 7 чисел в </w:t>
      </w:r>
      <w:r w:rsidR="00807D8B">
        <w:t>интервале (</w:t>
      </w:r>
      <w:r w:rsidR="00B5455C">
        <w:rPr>
          <w:lang w:val="en-US"/>
        </w:rPr>
        <w:t>m</w:t>
      </w:r>
      <w:r w:rsidR="00807D8B" w:rsidRPr="00B5455C">
        <w:t>,</w:t>
      </w:r>
      <w:r w:rsidR="00807D8B" w:rsidRPr="00BC73BB">
        <w:t xml:space="preserve"> </w:t>
      </w:r>
      <w:r w:rsidR="00807D8B">
        <w:rPr>
          <w:lang w:val="en-US"/>
        </w:rPr>
        <w:t>n</w:t>
      </w:r>
      <w:r w:rsidR="00B5455C" w:rsidRPr="00B5455C">
        <w:t>)</w:t>
      </w:r>
      <w:r w:rsidRPr="002F4CC9">
        <w:t>;</w:t>
      </w:r>
    </w:p>
    <w:p w:rsidR="00885615" w:rsidRDefault="00885615" w:rsidP="00B5455C">
      <w:pPr>
        <w:jc w:val="both"/>
      </w:pPr>
    </w:p>
    <w:p w:rsidR="00885615" w:rsidRDefault="00885615" w:rsidP="00885615">
      <w:pPr>
        <w:ind w:firstLine="567"/>
        <w:jc w:val="both"/>
      </w:pPr>
      <w:r>
        <w:rPr>
          <w:szCs w:val="28"/>
          <w:u w:val="single"/>
        </w:rPr>
        <w:t>Исходный код программы</w:t>
      </w:r>
    </w:p>
    <w:p w:rsidR="00DB02E5" w:rsidRPr="00773FA3" w:rsidRDefault="00DB02E5" w:rsidP="00DB02E5">
      <w:pPr>
        <w:ind w:firstLine="567"/>
        <w:jc w:val="both"/>
        <w:rPr>
          <w:rFonts w:ascii="Courier New" w:hAnsi="Courier New" w:cs="Courier New"/>
        </w:rPr>
      </w:pPr>
      <w:r w:rsidRPr="00773FA3">
        <w:rPr>
          <w:rFonts w:ascii="Courier New" w:hAnsi="Courier New" w:cs="Courier New"/>
        </w:rPr>
        <w:t>#</w:t>
      </w:r>
      <w:r w:rsidRPr="00DB02E5">
        <w:rPr>
          <w:rFonts w:ascii="Courier New" w:hAnsi="Courier New" w:cs="Courier New"/>
          <w:lang w:val="en-US"/>
        </w:rPr>
        <w:t>include</w:t>
      </w:r>
      <w:r w:rsidRPr="00773FA3">
        <w:rPr>
          <w:rFonts w:ascii="Courier New" w:hAnsi="Courier New" w:cs="Courier New"/>
        </w:rPr>
        <w:t xml:space="preserve"> &lt;</w:t>
      </w:r>
      <w:r w:rsidRPr="00DB02E5">
        <w:rPr>
          <w:rFonts w:ascii="Courier New" w:hAnsi="Courier New" w:cs="Courier New"/>
          <w:lang w:val="en-US"/>
        </w:rPr>
        <w:t>stdio</w:t>
      </w:r>
      <w:r w:rsidRPr="00773FA3">
        <w:rPr>
          <w:rFonts w:ascii="Courier New" w:hAnsi="Courier New" w:cs="Courier New"/>
        </w:rPr>
        <w:t>.</w:t>
      </w:r>
      <w:r w:rsidRPr="00DB02E5">
        <w:rPr>
          <w:rFonts w:ascii="Courier New" w:hAnsi="Courier New" w:cs="Courier New"/>
          <w:lang w:val="en-US"/>
        </w:rPr>
        <w:t>h</w:t>
      </w:r>
      <w:r w:rsidRPr="00773FA3">
        <w:rPr>
          <w:rFonts w:ascii="Courier New" w:hAnsi="Courier New" w:cs="Courier New"/>
        </w:rPr>
        <w:t xml:space="preserve">&gt; </w:t>
      </w:r>
    </w:p>
    <w:p w:rsidR="00DB02E5" w:rsidRPr="00DB02E5" w:rsidRDefault="00DB02E5" w:rsidP="00DB02E5">
      <w:pPr>
        <w:ind w:firstLine="567"/>
        <w:jc w:val="both"/>
        <w:rPr>
          <w:rFonts w:ascii="Courier New" w:hAnsi="Courier New" w:cs="Courier New"/>
          <w:lang w:val="en-US"/>
        </w:rPr>
      </w:pPr>
      <w:r w:rsidRPr="00DB02E5">
        <w:rPr>
          <w:rFonts w:ascii="Courier New" w:hAnsi="Courier New" w:cs="Courier New"/>
          <w:lang w:val="en-US"/>
        </w:rPr>
        <w:t xml:space="preserve">#include &lt;math.h&gt; </w:t>
      </w:r>
    </w:p>
    <w:p w:rsidR="00DB02E5" w:rsidRPr="00DB02E5" w:rsidRDefault="00DB02E5" w:rsidP="00DB02E5">
      <w:pPr>
        <w:ind w:firstLine="567"/>
        <w:jc w:val="both"/>
        <w:rPr>
          <w:rFonts w:ascii="Courier New" w:hAnsi="Courier New" w:cs="Courier New"/>
          <w:lang w:val="en-US"/>
        </w:rPr>
      </w:pPr>
    </w:p>
    <w:p w:rsidR="00DB02E5" w:rsidRPr="00DB02E5" w:rsidRDefault="00DB02E5" w:rsidP="00DB02E5">
      <w:pPr>
        <w:ind w:firstLine="567"/>
        <w:jc w:val="both"/>
        <w:rPr>
          <w:rFonts w:ascii="Courier New" w:hAnsi="Courier New" w:cs="Courier New"/>
          <w:lang w:val="en-US"/>
        </w:rPr>
      </w:pPr>
      <w:r w:rsidRPr="00DB02E5">
        <w:rPr>
          <w:rFonts w:ascii="Courier New" w:hAnsi="Courier New" w:cs="Courier New"/>
          <w:lang w:val="en-US"/>
        </w:rPr>
        <w:t xml:space="preserve">int main() { </w:t>
      </w:r>
    </w:p>
    <w:p w:rsidR="00DB02E5" w:rsidRPr="00DB02E5" w:rsidRDefault="00DB02E5" w:rsidP="00DB02E5">
      <w:pPr>
        <w:ind w:firstLine="567"/>
        <w:jc w:val="both"/>
        <w:rPr>
          <w:rFonts w:ascii="Courier New" w:hAnsi="Courier New" w:cs="Courier New"/>
          <w:lang w:val="en-US"/>
        </w:rPr>
      </w:pPr>
      <w:r w:rsidRPr="00DB02E5">
        <w:rPr>
          <w:rFonts w:ascii="Courier New" w:hAnsi="Courier New" w:cs="Courier New"/>
          <w:lang w:val="en-US"/>
        </w:rPr>
        <w:t xml:space="preserve">int m = 8, n = 22, sum = 0; </w:t>
      </w:r>
    </w:p>
    <w:p w:rsidR="00DB02E5" w:rsidRPr="00DB02E5" w:rsidRDefault="00DB02E5" w:rsidP="00DB02E5">
      <w:pPr>
        <w:ind w:firstLine="567"/>
        <w:jc w:val="both"/>
        <w:rPr>
          <w:rFonts w:ascii="Courier New" w:hAnsi="Courier New" w:cs="Courier New"/>
          <w:lang w:val="en-US"/>
        </w:rPr>
      </w:pPr>
      <w:r w:rsidRPr="00DB02E5">
        <w:rPr>
          <w:rFonts w:ascii="Courier New" w:hAnsi="Courier New" w:cs="Courier New"/>
          <w:lang w:val="en-US"/>
        </w:rPr>
        <w:t>int i =0;</w:t>
      </w:r>
    </w:p>
    <w:p w:rsidR="00DB02E5" w:rsidRPr="00DB02E5" w:rsidRDefault="00DB02E5" w:rsidP="00DB02E5">
      <w:pPr>
        <w:ind w:firstLine="567"/>
        <w:jc w:val="both"/>
        <w:rPr>
          <w:rFonts w:ascii="Courier New" w:hAnsi="Courier New" w:cs="Courier New"/>
          <w:lang w:val="en-US"/>
        </w:rPr>
      </w:pPr>
      <w:r w:rsidRPr="00DB02E5">
        <w:rPr>
          <w:rFonts w:ascii="Courier New" w:hAnsi="Courier New" w:cs="Courier New"/>
          <w:lang w:val="en-US"/>
        </w:rPr>
        <w:t xml:space="preserve">for ( i = m; i &lt; n; i++) </w:t>
      </w:r>
    </w:p>
    <w:p w:rsidR="00DB02E5" w:rsidRDefault="00DB02E5" w:rsidP="00DB02E5">
      <w:pPr>
        <w:ind w:firstLine="567"/>
        <w:jc w:val="both"/>
        <w:rPr>
          <w:rFonts w:ascii="Courier New" w:hAnsi="Courier New" w:cs="Courier New"/>
          <w:lang w:val="en-US"/>
        </w:rPr>
      </w:pPr>
      <w:r>
        <w:rPr>
          <w:rFonts w:ascii="Courier New" w:hAnsi="Courier New" w:cs="Courier New"/>
          <w:lang w:val="en-US"/>
        </w:rPr>
        <w:t xml:space="preserve">    </w:t>
      </w:r>
      <w:r w:rsidRPr="00DB02E5">
        <w:rPr>
          <w:rFonts w:ascii="Courier New" w:hAnsi="Courier New" w:cs="Courier New"/>
          <w:lang w:val="en-US"/>
        </w:rPr>
        <w:t>{if ( i%7 == 0 &amp;&amp; i%2 != 0)</w:t>
      </w:r>
    </w:p>
    <w:p w:rsidR="00DB02E5" w:rsidRDefault="00DB02E5" w:rsidP="00DB02E5">
      <w:pPr>
        <w:ind w:firstLine="567"/>
        <w:jc w:val="both"/>
        <w:rPr>
          <w:rFonts w:ascii="Courier New" w:hAnsi="Courier New" w:cs="Courier New"/>
          <w:lang w:val="en-US"/>
        </w:rPr>
      </w:pPr>
      <w:r>
        <w:rPr>
          <w:rFonts w:ascii="Courier New" w:hAnsi="Courier New" w:cs="Courier New"/>
          <w:lang w:val="en-US"/>
        </w:rPr>
        <w:t xml:space="preserve">                </w:t>
      </w:r>
      <w:r w:rsidRPr="00DB02E5">
        <w:rPr>
          <w:rFonts w:ascii="Courier New" w:hAnsi="Courier New" w:cs="Courier New"/>
          <w:lang w:val="en-US"/>
        </w:rPr>
        <w:t>{ sum = sum+i;</w:t>
      </w:r>
    </w:p>
    <w:p w:rsidR="00DB02E5" w:rsidRDefault="00DB02E5" w:rsidP="00DB02E5">
      <w:pPr>
        <w:ind w:firstLine="567"/>
        <w:jc w:val="both"/>
        <w:rPr>
          <w:rFonts w:ascii="Courier New" w:hAnsi="Courier New" w:cs="Courier New"/>
          <w:lang w:val="en-US"/>
        </w:rPr>
      </w:pPr>
      <w:r>
        <w:rPr>
          <w:rFonts w:ascii="Courier New" w:hAnsi="Courier New" w:cs="Courier New"/>
          <w:lang w:val="en-US"/>
        </w:rPr>
        <w:t xml:space="preserve">                </w:t>
      </w:r>
      <w:r w:rsidRPr="00DB02E5">
        <w:rPr>
          <w:rFonts w:ascii="Courier New" w:hAnsi="Courier New" w:cs="Courier New"/>
          <w:lang w:val="en-US"/>
        </w:rPr>
        <w:t>}</w:t>
      </w:r>
    </w:p>
    <w:p w:rsidR="00DB02E5" w:rsidRPr="00DB02E5" w:rsidRDefault="00DB02E5" w:rsidP="00DB02E5">
      <w:pPr>
        <w:ind w:firstLine="567"/>
        <w:jc w:val="both"/>
        <w:rPr>
          <w:rFonts w:ascii="Courier New" w:hAnsi="Courier New" w:cs="Courier New"/>
          <w:lang w:val="en-US"/>
        </w:rPr>
      </w:pPr>
      <w:r>
        <w:rPr>
          <w:rFonts w:ascii="Courier New" w:hAnsi="Courier New" w:cs="Courier New"/>
          <w:lang w:val="en-US"/>
        </w:rPr>
        <w:t xml:space="preserve">    </w:t>
      </w:r>
      <w:r w:rsidRPr="00DB02E5">
        <w:rPr>
          <w:rFonts w:ascii="Courier New" w:hAnsi="Courier New" w:cs="Courier New"/>
          <w:lang w:val="en-US"/>
        </w:rPr>
        <w:t xml:space="preserve">} </w:t>
      </w:r>
    </w:p>
    <w:p w:rsidR="00DB02E5" w:rsidRPr="00DB02E5" w:rsidRDefault="00DB02E5" w:rsidP="00DB02E5">
      <w:pPr>
        <w:ind w:firstLine="567"/>
        <w:jc w:val="both"/>
        <w:rPr>
          <w:rFonts w:ascii="Courier New" w:hAnsi="Courier New" w:cs="Courier New"/>
          <w:lang w:val="en-US"/>
        </w:rPr>
      </w:pPr>
      <w:r w:rsidRPr="00DB02E5">
        <w:rPr>
          <w:rFonts w:ascii="Courier New" w:hAnsi="Courier New" w:cs="Courier New"/>
          <w:lang w:val="en-US"/>
        </w:rPr>
        <w:t xml:space="preserve">printf("sum is %d", sum); </w:t>
      </w:r>
    </w:p>
    <w:p w:rsidR="00DB02E5" w:rsidRPr="00DB02E5" w:rsidRDefault="00DB02E5" w:rsidP="00DB02E5">
      <w:pPr>
        <w:ind w:firstLine="567"/>
        <w:jc w:val="both"/>
        <w:rPr>
          <w:rFonts w:ascii="Courier New" w:hAnsi="Courier New" w:cs="Courier New"/>
        </w:rPr>
      </w:pPr>
      <w:r w:rsidRPr="00DB02E5">
        <w:rPr>
          <w:rFonts w:ascii="Courier New" w:hAnsi="Courier New" w:cs="Courier New"/>
        </w:rPr>
        <w:t xml:space="preserve">return 0; </w:t>
      </w:r>
    </w:p>
    <w:p w:rsidR="00885615" w:rsidRPr="00DB02E5" w:rsidRDefault="00DB02E5" w:rsidP="00DB02E5">
      <w:pPr>
        <w:ind w:firstLine="567"/>
        <w:jc w:val="both"/>
        <w:rPr>
          <w:rFonts w:ascii="Courier New" w:hAnsi="Courier New" w:cs="Courier New"/>
        </w:rPr>
      </w:pPr>
      <w:r w:rsidRPr="00DB02E5">
        <w:rPr>
          <w:rFonts w:ascii="Courier New" w:hAnsi="Courier New" w:cs="Courier New"/>
        </w:rPr>
        <w:t>}</w:t>
      </w:r>
    </w:p>
    <w:p w:rsidR="00885615" w:rsidRDefault="00885615" w:rsidP="00885615">
      <w:pPr>
        <w:ind w:firstLine="567"/>
        <w:jc w:val="both"/>
        <w:rPr>
          <w:rFonts w:cs="Calibri"/>
          <w:szCs w:val="28"/>
        </w:rPr>
      </w:pPr>
      <w:r>
        <w:rPr>
          <w:szCs w:val="28"/>
          <w:u w:val="single"/>
        </w:rPr>
        <w:t>Пример выполнения программы</w:t>
      </w:r>
    </w:p>
    <w:p w:rsidR="00DB02E5" w:rsidRPr="00DB02E5" w:rsidRDefault="00DB02E5" w:rsidP="00885615">
      <w:pPr>
        <w:ind w:firstLine="567"/>
        <w:jc w:val="both"/>
      </w:pPr>
      <w:r>
        <w:rPr>
          <w:lang w:val="en-US"/>
        </w:rPr>
        <w:t>m</w:t>
      </w:r>
      <w:r w:rsidRPr="00DB02E5">
        <w:t xml:space="preserve">=8, </w:t>
      </w:r>
      <w:r>
        <w:rPr>
          <w:lang w:val="en-US"/>
        </w:rPr>
        <w:t>n</w:t>
      </w:r>
      <w:r w:rsidRPr="00DB02E5">
        <w:t>=22</w:t>
      </w:r>
    </w:p>
    <w:p w:rsidR="00885615" w:rsidRDefault="00DB02E5" w:rsidP="00885615">
      <w:pPr>
        <w:ind w:firstLine="567"/>
        <w:jc w:val="both"/>
      </w:pPr>
      <w:r>
        <w:rPr>
          <w:noProof/>
          <w:lang w:eastAsia="ru-RU"/>
        </w:rPr>
        <w:drawing>
          <wp:inline distT="0" distB="0" distL="0" distR="0">
            <wp:extent cx="6299835" cy="1112471"/>
            <wp:effectExtent l="19050" t="0" r="5715" b="0"/>
            <wp:docPr id="20" name="Рисунок 20" descr="https://sun9-9.userapi.com/c840636/v840636069/ef0a/hdGEtji22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un9-9.userapi.com/c840636/v840636069/ef0a/hdGEtji22SQ.jpg"/>
                    <pic:cNvPicPr>
                      <a:picLocks noChangeAspect="1" noChangeArrowheads="1"/>
                    </pic:cNvPicPr>
                  </pic:nvPicPr>
                  <pic:blipFill>
                    <a:blip r:embed="rId15"/>
                    <a:srcRect/>
                    <a:stretch>
                      <a:fillRect/>
                    </a:stretch>
                  </pic:blipFill>
                  <pic:spPr bwMode="auto">
                    <a:xfrm>
                      <a:off x="0" y="0"/>
                      <a:ext cx="6299835" cy="1112471"/>
                    </a:xfrm>
                    <a:prstGeom prst="rect">
                      <a:avLst/>
                    </a:prstGeom>
                    <a:noFill/>
                    <a:ln w="9525">
                      <a:noFill/>
                      <a:miter lim="800000"/>
                      <a:headEnd/>
                      <a:tailEnd/>
                    </a:ln>
                  </pic:spPr>
                </pic:pic>
              </a:graphicData>
            </a:graphic>
          </wp:inline>
        </w:drawing>
      </w:r>
    </w:p>
    <w:p w:rsidR="00DB02E5" w:rsidRPr="00DB02E5" w:rsidRDefault="00DB02E5" w:rsidP="00885615">
      <w:pPr>
        <w:ind w:firstLine="567"/>
        <w:jc w:val="both"/>
        <w:rPr>
          <w:lang w:val="en-US"/>
        </w:rPr>
      </w:pPr>
      <w:r>
        <w:rPr>
          <w:lang w:val="en-US"/>
        </w:rPr>
        <w:t>m=5, n=15</w:t>
      </w:r>
    </w:p>
    <w:p w:rsidR="00DB02E5" w:rsidRDefault="00DB02E5" w:rsidP="00885615">
      <w:pPr>
        <w:ind w:firstLine="567"/>
        <w:jc w:val="both"/>
      </w:pPr>
      <w:r>
        <w:rPr>
          <w:noProof/>
          <w:lang w:eastAsia="ru-RU"/>
        </w:rPr>
        <w:drawing>
          <wp:inline distT="0" distB="0" distL="0" distR="0">
            <wp:extent cx="6299835" cy="1400175"/>
            <wp:effectExtent l="19050" t="0" r="5715" b="0"/>
            <wp:docPr id="23" name="Рисунок 23" descr="https://sun9-9.userapi.com/c840636/v840636069/ef12/S0tYzTaABj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un9-9.userapi.com/c840636/v840636069/ef12/S0tYzTaABjM.jpg"/>
                    <pic:cNvPicPr>
                      <a:picLocks noChangeAspect="1" noChangeArrowheads="1"/>
                    </pic:cNvPicPr>
                  </pic:nvPicPr>
                  <pic:blipFill>
                    <a:blip r:embed="rId16"/>
                    <a:srcRect t="1676" b="16201"/>
                    <a:stretch>
                      <a:fillRect/>
                    </a:stretch>
                  </pic:blipFill>
                  <pic:spPr bwMode="auto">
                    <a:xfrm>
                      <a:off x="0" y="0"/>
                      <a:ext cx="6299835" cy="1400175"/>
                    </a:xfrm>
                    <a:prstGeom prst="rect">
                      <a:avLst/>
                    </a:prstGeom>
                    <a:noFill/>
                    <a:ln w="9525">
                      <a:noFill/>
                      <a:miter lim="800000"/>
                      <a:headEnd/>
                      <a:tailEnd/>
                    </a:ln>
                  </pic:spPr>
                </pic:pic>
              </a:graphicData>
            </a:graphic>
          </wp:inline>
        </w:drawing>
      </w:r>
    </w:p>
    <w:p w:rsidR="00885615" w:rsidRDefault="00885615" w:rsidP="00885615">
      <w:pPr>
        <w:ind w:firstLine="567"/>
        <w:jc w:val="both"/>
      </w:pPr>
    </w:p>
    <w:p w:rsidR="00893588" w:rsidRDefault="00893588">
      <w:pPr>
        <w:ind w:firstLine="567"/>
        <w:jc w:val="both"/>
      </w:pPr>
    </w:p>
    <w:p w:rsidR="00893588" w:rsidRDefault="00893588">
      <w:pPr>
        <w:pageBreakBefore/>
        <w:ind w:firstLine="567"/>
        <w:jc w:val="both"/>
        <w:rPr>
          <w:rFonts w:cs="Calibri"/>
          <w:szCs w:val="28"/>
        </w:rPr>
      </w:pPr>
      <w:r>
        <w:rPr>
          <w:rFonts w:cs="Calibri"/>
          <w:b/>
          <w:bCs/>
          <w:szCs w:val="28"/>
        </w:rPr>
        <w:lastRenderedPageBreak/>
        <w:t>Вывод</w:t>
      </w:r>
      <w:r w:rsidR="00E47BFF">
        <w:rPr>
          <w:rFonts w:cs="Calibri"/>
          <w:b/>
          <w:bCs/>
          <w:szCs w:val="28"/>
        </w:rPr>
        <w:t>:</w:t>
      </w:r>
    </w:p>
    <w:p w:rsidR="00893588" w:rsidRDefault="00E47BFF">
      <w:pPr>
        <w:ind w:firstLine="567"/>
        <w:jc w:val="both"/>
        <w:rPr>
          <w:rFonts w:cs="Calibri"/>
          <w:szCs w:val="28"/>
        </w:rPr>
      </w:pPr>
      <w:r>
        <w:rPr>
          <w:rFonts w:cs="Calibri"/>
          <w:szCs w:val="28"/>
        </w:rPr>
        <w:t xml:space="preserve">На данной лабораторной работе мы </w:t>
      </w:r>
      <w:r w:rsidRPr="00E47BFF">
        <w:rPr>
          <w:rFonts w:cs="Calibri"/>
          <w:szCs w:val="28"/>
        </w:rPr>
        <w:t>знакоми</w:t>
      </w:r>
      <w:r>
        <w:rPr>
          <w:rFonts w:cs="Calibri"/>
          <w:szCs w:val="28"/>
        </w:rPr>
        <w:t>лись</w:t>
      </w:r>
      <w:r w:rsidRPr="00E47BFF">
        <w:rPr>
          <w:rFonts w:cs="Calibri"/>
          <w:szCs w:val="28"/>
        </w:rPr>
        <w:t xml:space="preserve"> с базовыми принципами построения программ и основными конструкциями языка C</w:t>
      </w:r>
      <w:r>
        <w:rPr>
          <w:rFonts w:cs="Calibri"/>
          <w:szCs w:val="28"/>
        </w:rPr>
        <w:t>.</w:t>
      </w:r>
    </w:p>
    <w:p w:rsidR="0020684A" w:rsidRDefault="0020684A">
      <w:pPr>
        <w:ind w:firstLine="567"/>
        <w:jc w:val="both"/>
        <w:rPr>
          <w:rFonts w:cs="Calibri"/>
          <w:szCs w:val="28"/>
        </w:rPr>
      </w:pPr>
    </w:p>
    <w:p w:rsidR="0020684A" w:rsidRDefault="0020684A">
      <w:pPr>
        <w:tabs>
          <w:tab w:val="clear" w:pos="708"/>
        </w:tabs>
        <w:suppressAutoHyphens w:val="0"/>
        <w:spacing w:line="240" w:lineRule="auto"/>
        <w:rPr>
          <w:rFonts w:cs="Calibri"/>
          <w:szCs w:val="28"/>
        </w:rPr>
      </w:pPr>
      <w:r>
        <w:rPr>
          <w:rFonts w:cs="Calibri"/>
          <w:szCs w:val="28"/>
        </w:rPr>
        <w:br w:type="page"/>
      </w:r>
    </w:p>
    <w:p w:rsidR="0020684A" w:rsidRPr="0020684A" w:rsidRDefault="0020684A">
      <w:pPr>
        <w:ind w:firstLine="567"/>
        <w:jc w:val="both"/>
        <w:rPr>
          <w:b/>
        </w:rPr>
      </w:pPr>
      <w:r w:rsidRPr="0020684A">
        <w:rPr>
          <w:b/>
        </w:rPr>
        <w:lastRenderedPageBreak/>
        <w:t>Список использованной литературы</w:t>
      </w:r>
    </w:p>
    <w:p w:rsidR="0020684A" w:rsidRDefault="00477BFC" w:rsidP="00477BFC">
      <w:pPr>
        <w:pStyle w:val="aa"/>
        <w:numPr>
          <w:ilvl w:val="0"/>
          <w:numId w:val="5"/>
        </w:numPr>
        <w:jc w:val="both"/>
      </w:pPr>
      <w:r>
        <w:t xml:space="preserve">Куцый О. Я. Программирование </w:t>
      </w:r>
      <w:r w:rsidR="004459C4">
        <w:t>на языке Си. Москва</w:t>
      </w:r>
      <w:r>
        <w:t xml:space="preserve">.: МГТУ им. </w:t>
      </w:r>
      <w:r w:rsidR="004459C4">
        <w:t>Э. Н. Баумана.</w:t>
      </w:r>
      <w:r>
        <w:t xml:space="preserve"> 2010. 84 с.</w:t>
      </w:r>
    </w:p>
    <w:p w:rsidR="004459C4" w:rsidRPr="00E47BFF" w:rsidRDefault="004459C4" w:rsidP="00C978E4">
      <w:pPr>
        <w:pStyle w:val="aa"/>
        <w:numPr>
          <w:ilvl w:val="0"/>
          <w:numId w:val="5"/>
        </w:numPr>
      </w:pPr>
      <w:r>
        <w:t>Упра</w:t>
      </w:r>
      <w:r w:rsidR="00C978E4">
        <w:t>вляющие структуры языка Си</w:t>
      </w:r>
      <w:r>
        <w:t xml:space="preserve"> </w:t>
      </w:r>
      <w:r w:rsidR="00C978E4" w:rsidRPr="00C978E4">
        <w:t>[</w:t>
      </w:r>
      <w:r w:rsidR="00C978E4">
        <w:t>Электронный ресурс</w:t>
      </w:r>
      <w:r w:rsidR="00C978E4" w:rsidRPr="00C978E4">
        <w:t>]</w:t>
      </w:r>
      <w:r w:rsidR="00C978E4">
        <w:t xml:space="preserve">  / Бикмеев</w:t>
      </w:r>
      <w:r w:rsidR="00C978E4" w:rsidRPr="00C978E4">
        <w:t xml:space="preserve"> </w:t>
      </w:r>
      <w:r w:rsidR="00C978E4">
        <w:t>А</w:t>
      </w:r>
      <w:r w:rsidR="00C978E4" w:rsidRPr="00C978E4">
        <w:t xml:space="preserve">. </w:t>
      </w:r>
      <w:r w:rsidR="00C978E4">
        <w:t>Т</w:t>
      </w:r>
      <w:r w:rsidR="00C978E4" w:rsidRPr="00C978E4">
        <w:t>.</w:t>
      </w:r>
      <w:r w:rsidR="00C978E4">
        <w:t xml:space="preserve"> </w:t>
      </w:r>
      <w:r w:rsidR="00C978E4" w:rsidRPr="00C978E4">
        <w:t xml:space="preserve"> // </w:t>
      </w:r>
      <w:hyperlink r:id="rId17" w:history="1">
        <w:r w:rsidR="00C978E4" w:rsidRPr="00AF2EFC">
          <w:rPr>
            <w:rStyle w:val="ac"/>
            <w:lang w:val="en-US"/>
          </w:rPr>
          <w:t>http</w:t>
        </w:r>
        <w:r w:rsidR="00C978E4" w:rsidRPr="00AF2EFC">
          <w:rPr>
            <w:rStyle w:val="ac"/>
          </w:rPr>
          <w:t>://</w:t>
        </w:r>
        <w:r w:rsidR="00C978E4" w:rsidRPr="00AF2EFC">
          <w:rPr>
            <w:rStyle w:val="ac"/>
            <w:lang w:val="en-US"/>
          </w:rPr>
          <w:t>bikmeyevat</w:t>
        </w:r>
        <w:r w:rsidR="00C978E4" w:rsidRPr="00AF2EFC">
          <w:rPr>
            <w:rStyle w:val="ac"/>
          </w:rPr>
          <w:t>.</w:t>
        </w:r>
        <w:r w:rsidR="00C978E4" w:rsidRPr="00AF2EFC">
          <w:rPr>
            <w:rStyle w:val="ac"/>
            <w:lang w:val="en-US"/>
          </w:rPr>
          <w:t>ugatu</w:t>
        </w:r>
        <w:r w:rsidR="00C978E4" w:rsidRPr="00AF2EFC">
          <w:rPr>
            <w:rStyle w:val="ac"/>
          </w:rPr>
          <w:t>.</w:t>
        </w:r>
        <w:r w:rsidR="00C978E4" w:rsidRPr="00AF2EFC">
          <w:rPr>
            <w:rStyle w:val="ac"/>
            <w:lang w:val="en-US"/>
          </w:rPr>
          <w:t>su</w:t>
        </w:r>
        <w:r w:rsidR="00C978E4" w:rsidRPr="00AF2EFC">
          <w:rPr>
            <w:rStyle w:val="ac"/>
          </w:rPr>
          <w:t>/</w:t>
        </w:r>
        <w:r w:rsidR="00C978E4" w:rsidRPr="00AF2EFC">
          <w:rPr>
            <w:rStyle w:val="ac"/>
            <w:lang w:val="en-US"/>
          </w:rPr>
          <w:t>students</w:t>
        </w:r>
        <w:r w:rsidR="00C978E4" w:rsidRPr="00AF2EFC">
          <w:rPr>
            <w:rStyle w:val="ac"/>
          </w:rPr>
          <w:t>/</w:t>
        </w:r>
        <w:r w:rsidR="00C978E4" w:rsidRPr="00AF2EFC">
          <w:rPr>
            <w:rStyle w:val="ac"/>
            <w:lang w:val="en-US"/>
          </w:rPr>
          <w:t>CPP</w:t>
        </w:r>
        <w:r w:rsidR="00C978E4" w:rsidRPr="00AF2EFC">
          <w:rPr>
            <w:rStyle w:val="ac"/>
          </w:rPr>
          <w:t>/</w:t>
        </w:r>
        <w:r w:rsidR="00C978E4" w:rsidRPr="00AF2EFC">
          <w:rPr>
            <w:rStyle w:val="ac"/>
            <w:lang w:val="en-US"/>
          </w:rPr>
          <w:t>Lab</w:t>
        </w:r>
        <w:r w:rsidR="00C978E4" w:rsidRPr="00AF2EFC">
          <w:rPr>
            <w:rStyle w:val="ac"/>
          </w:rPr>
          <w:t>101/</w:t>
        </w:r>
        <w:r w:rsidR="00C978E4" w:rsidRPr="00AF2EFC">
          <w:rPr>
            <w:rStyle w:val="ac"/>
            <w:lang w:val="en-US"/>
          </w:rPr>
          <w:t>index</w:t>
        </w:r>
        <w:r w:rsidR="00C978E4" w:rsidRPr="00AF2EFC">
          <w:rPr>
            <w:rStyle w:val="ac"/>
          </w:rPr>
          <w:t>01.</w:t>
        </w:r>
        <w:r w:rsidR="00C978E4" w:rsidRPr="00AF2EFC">
          <w:rPr>
            <w:rStyle w:val="ac"/>
            <w:lang w:val="en-US"/>
          </w:rPr>
          <w:t>html</w:t>
        </w:r>
      </w:hyperlink>
      <w:r w:rsidR="00C978E4">
        <w:t xml:space="preserve"> (Дата обращения 30.10.2017)</w:t>
      </w:r>
      <w:r w:rsidR="00807D8B">
        <w:t>.</w:t>
      </w:r>
    </w:p>
    <w:p w:rsidR="0057159C" w:rsidRPr="0057159C" w:rsidRDefault="00E47BFF" w:rsidP="00AC44F3">
      <w:pPr>
        <w:pStyle w:val="aa"/>
        <w:numPr>
          <w:ilvl w:val="0"/>
          <w:numId w:val="5"/>
        </w:numPr>
        <w:spacing w:before="450" w:line="225" w:lineRule="atLeast"/>
        <w:rPr>
          <w:color w:val="000000"/>
          <w:szCs w:val="28"/>
        </w:rPr>
      </w:pPr>
      <w:r>
        <w:t xml:space="preserve">Информатика и программирование. Лекции по С и С++ </w:t>
      </w:r>
      <w:r w:rsidRPr="00E47BFF">
        <w:t>[</w:t>
      </w:r>
      <w:r>
        <w:t>Электронный ресурс</w:t>
      </w:r>
      <w:r w:rsidRPr="00E47BFF">
        <w:t>]</w:t>
      </w:r>
      <w:r>
        <w:t xml:space="preserve"> //  </w:t>
      </w:r>
      <w:hyperlink r:id="rId18" w:history="1">
        <w:r w:rsidRPr="00B32B66">
          <w:rPr>
            <w:rStyle w:val="ac"/>
          </w:rPr>
          <w:t>http://baumanki.net/lectures/10-informatika-i-programmirovanie/333-lekcii-po-s-i-s/4463-konstanty-s.html</w:t>
        </w:r>
      </w:hyperlink>
      <w:r>
        <w:t xml:space="preserve"> (Дата обращения 2.10.2017)</w:t>
      </w:r>
      <w:r w:rsidR="00807D8B">
        <w:t>.</w:t>
      </w:r>
    </w:p>
    <w:p w:rsidR="00AC44F3" w:rsidRPr="0057159C" w:rsidRDefault="00AC44F3" w:rsidP="00AC44F3">
      <w:pPr>
        <w:pStyle w:val="aa"/>
        <w:numPr>
          <w:ilvl w:val="0"/>
          <w:numId w:val="5"/>
        </w:numPr>
        <w:spacing w:before="450" w:line="225" w:lineRule="atLeast"/>
        <w:rPr>
          <w:color w:val="000000"/>
          <w:szCs w:val="28"/>
        </w:rPr>
      </w:pPr>
      <w:r w:rsidRPr="0057159C">
        <w:rPr>
          <w:color w:val="000000"/>
          <w:szCs w:val="28"/>
        </w:rPr>
        <w:t xml:space="preserve">Керниган </w:t>
      </w:r>
      <w:r w:rsidR="0057159C">
        <w:rPr>
          <w:color w:val="000000"/>
          <w:szCs w:val="28"/>
        </w:rPr>
        <w:t xml:space="preserve"> </w:t>
      </w:r>
      <w:r w:rsidRPr="0057159C">
        <w:rPr>
          <w:color w:val="000000"/>
          <w:szCs w:val="28"/>
        </w:rPr>
        <w:t xml:space="preserve">Б., Ритчи Д. </w:t>
      </w:r>
      <w:r w:rsidRPr="0057159C">
        <w:rPr>
          <w:rStyle w:val="ft20"/>
          <w:bCs/>
          <w:color w:val="000000"/>
          <w:szCs w:val="28"/>
        </w:rPr>
        <w:t xml:space="preserve"> Язык программирования </w:t>
      </w:r>
      <w:r w:rsidRPr="0057159C">
        <w:rPr>
          <w:color w:val="000000"/>
          <w:szCs w:val="28"/>
        </w:rPr>
        <w:t>Си. Пер. с англ., 3-е изд., испр. — СПб.: "Невский Диалект", 2001. - 352 с.</w:t>
      </w:r>
    </w:p>
    <w:p w:rsidR="00AC44F3" w:rsidRPr="00C978E4" w:rsidRDefault="00AC44F3" w:rsidP="00AC44F3">
      <w:pPr>
        <w:pStyle w:val="aa"/>
        <w:ind w:left="1287"/>
      </w:pPr>
    </w:p>
    <w:sectPr w:rsidR="00AC44F3" w:rsidRPr="00C978E4" w:rsidSect="0033373D">
      <w:pgSz w:w="11906" w:h="16838"/>
      <w:pgMar w:top="1134" w:right="851" w:bottom="1134" w:left="1134" w:header="720" w:footer="720" w:gutter="0"/>
      <w:cols w:space="72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E6956"/>
    <w:multiLevelType w:val="multilevel"/>
    <w:tmpl w:val="A320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D1E14"/>
    <w:multiLevelType w:val="hybridMultilevel"/>
    <w:tmpl w:val="815630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BC22091"/>
    <w:multiLevelType w:val="hybridMultilevel"/>
    <w:tmpl w:val="D7986E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ED20973"/>
    <w:multiLevelType w:val="multilevel"/>
    <w:tmpl w:val="72DE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DF7289"/>
    <w:multiLevelType w:val="multilevel"/>
    <w:tmpl w:val="638A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D2213A"/>
    <w:multiLevelType w:val="hybridMultilevel"/>
    <w:tmpl w:val="A8A65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4400EBF"/>
    <w:multiLevelType w:val="hybridMultilevel"/>
    <w:tmpl w:val="EBC0CBD8"/>
    <w:lvl w:ilvl="0" w:tplc="0419001B">
      <w:start w:val="1"/>
      <w:numFmt w:val="lowerRoman"/>
      <w:lvlText w:val="%1."/>
      <w:lvlJc w:val="righ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7">
    <w:nsid w:val="4AC22A43"/>
    <w:multiLevelType w:val="hybridMultilevel"/>
    <w:tmpl w:val="0C322E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507151C0"/>
    <w:multiLevelType w:val="hybridMultilevel"/>
    <w:tmpl w:val="03485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8624917"/>
    <w:multiLevelType w:val="hybridMultilevel"/>
    <w:tmpl w:val="7786F4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4067FA"/>
    <w:multiLevelType w:val="multilevel"/>
    <w:tmpl w:val="7D20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2"/>
  </w:num>
  <w:num w:numId="4">
    <w:abstractNumId w:val="1"/>
  </w:num>
  <w:num w:numId="5">
    <w:abstractNumId w:val="7"/>
  </w:num>
  <w:num w:numId="6">
    <w:abstractNumId w:val="5"/>
  </w:num>
  <w:num w:numId="7">
    <w:abstractNumId w:val="9"/>
  </w:num>
  <w:num w:numId="8">
    <w:abstractNumId w:val="0"/>
  </w:num>
  <w:num w:numId="9">
    <w:abstractNumId w:val="4"/>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stylePaneFormatFilter w:val="000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D85FC0"/>
    <w:rsid w:val="00010378"/>
    <w:rsid w:val="00064D0F"/>
    <w:rsid w:val="00086D86"/>
    <w:rsid w:val="000929D5"/>
    <w:rsid w:val="000A21F9"/>
    <w:rsid w:val="000C1BC2"/>
    <w:rsid w:val="000D4AB6"/>
    <w:rsid w:val="000E4F81"/>
    <w:rsid w:val="000E5AFF"/>
    <w:rsid w:val="000F44CE"/>
    <w:rsid w:val="00100101"/>
    <w:rsid w:val="0010165E"/>
    <w:rsid w:val="0010196F"/>
    <w:rsid w:val="00106450"/>
    <w:rsid w:val="001543F9"/>
    <w:rsid w:val="00155972"/>
    <w:rsid w:val="00164B01"/>
    <w:rsid w:val="00166D63"/>
    <w:rsid w:val="001945BD"/>
    <w:rsid w:val="001A2E0D"/>
    <w:rsid w:val="001A62B7"/>
    <w:rsid w:val="001D4F7A"/>
    <w:rsid w:val="0020684A"/>
    <w:rsid w:val="00217A4C"/>
    <w:rsid w:val="002277F5"/>
    <w:rsid w:val="0025184D"/>
    <w:rsid w:val="002542FC"/>
    <w:rsid w:val="00260646"/>
    <w:rsid w:val="0026232E"/>
    <w:rsid w:val="00276170"/>
    <w:rsid w:val="0028209F"/>
    <w:rsid w:val="00286AF8"/>
    <w:rsid w:val="002A3A17"/>
    <w:rsid w:val="002C3D22"/>
    <w:rsid w:val="002F340A"/>
    <w:rsid w:val="002F4CC9"/>
    <w:rsid w:val="002F5A11"/>
    <w:rsid w:val="003002BB"/>
    <w:rsid w:val="00302A49"/>
    <w:rsid w:val="00304615"/>
    <w:rsid w:val="00304667"/>
    <w:rsid w:val="0033373D"/>
    <w:rsid w:val="0034763B"/>
    <w:rsid w:val="00375AFB"/>
    <w:rsid w:val="00386A24"/>
    <w:rsid w:val="00387851"/>
    <w:rsid w:val="003D2AC0"/>
    <w:rsid w:val="003E4A14"/>
    <w:rsid w:val="00422615"/>
    <w:rsid w:val="004435C4"/>
    <w:rsid w:val="004459C4"/>
    <w:rsid w:val="0045334B"/>
    <w:rsid w:val="00472ABE"/>
    <w:rsid w:val="00477BFC"/>
    <w:rsid w:val="00483BEF"/>
    <w:rsid w:val="004A625C"/>
    <w:rsid w:val="004C45B5"/>
    <w:rsid w:val="004D7EA4"/>
    <w:rsid w:val="004E35DF"/>
    <w:rsid w:val="004E4333"/>
    <w:rsid w:val="004F4023"/>
    <w:rsid w:val="005300D7"/>
    <w:rsid w:val="0055600A"/>
    <w:rsid w:val="005638A6"/>
    <w:rsid w:val="0057159C"/>
    <w:rsid w:val="00576BAF"/>
    <w:rsid w:val="00581273"/>
    <w:rsid w:val="00591223"/>
    <w:rsid w:val="005C3827"/>
    <w:rsid w:val="005D266D"/>
    <w:rsid w:val="005D4667"/>
    <w:rsid w:val="005E59BF"/>
    <w:rsid w:val="00644587"/>
    <w:rsid w:val="00644F30"/>
    <w:rsid w:val="00647796"/>
    <w:rsid w:val="00666C0D"/>
    <w:rsid w:val="0068342D"/>
    <w:rsid w:val="006917A3"/>
    <w:rsid w:val="006A3D16"/>
    <w:rsid w:val="006A63E4"/>
    <w:rsid w:val="006E3DB3"/>
    <w:rsid w:val="006E7091"/>
    <w:rsid w:val="007228A9"/>
    <w:rsid w:val="00735BF6"/>
    <w:rsid w:val="00770CDA"/>
    <w:rsid w:val="00773FA3"/>
    <w:rsid w:val="00775887"/>
    <w:rsid w:val="007A0FE9"/>
    <w:rsid w:val="007B16A5"/>
    <w:rsid w:val="007B3E65"/>
    <w:rsid w:val="007D01C8"/>
    <w:rsid w:val="007D041D"/>
    <w:rsid w:val="00807D8B"/>
    <w:rsid w:val="008153AA"/>
    <w:rsid w:val="00820BE4"/>
    <w:rsid w:val="008219C7"/>
    <w:rsid w:val="0084777E"/>
    <w:rsid w:val="0085171E"/>
    <w:rsid w:val="0086010F"/>
    <w:rsid w:val="00885615"/>
    <w:rsid w:val="00893588"/>
    <w:rsid w:val="00894925"/>
    <w:rsid w:val="008B394A"/>
    <w:rsid w:val="008B4E5D"/>
    <w:rsid w:val="008C3BD6"/>
    <w:rsid w:val="008C74F1"/>
    <w:rsid w:val="008D3CB1"/>
    <w:rsid w:val="008F2BAF"/>
    <w:rsid w:val="008F4224"/>
    <w:rsid w:val="00900892"/>
    <w:rsid w:val="0090614E"/>
    <w:rsid w:val="009062C9"/>
    <w:rsid w:val="00911DBE"/>
    <w:rsid w:val="0093335E"/>
    <w:rsid w:val="00951258"/>
    <w:rsid w:val="00952E3D"/>
    <w:rsid w:val="009630C9"/>
    <w:rsid w:val="00964FD3"/>
    <w:rsid w:val="009676EA"/>
    <w:rsid w:val="0098704C"/>
    <w:rsid w:val="009A5741"/>
    <w:rsid w:val="009C2850"/>
    <w:rsid w:val="009D42AC"/>
    <w:rsid w:val="009F065D"/>
    <w:rsid w:val="009F3B25"/>
    <w:rsid w:val="00A4025F"/>
    <w:rsid w:val="00A45C75"/>
    <w:rsid w:val="00A5609A"/>
    <w:rsid w:val="00A76523"/>
    <w:rsid w:val="00A83E48"/>
    <w:rsid w:val="00A87795"/>
    <w:rsid w:val="00AB38A0"/>
    <w:rsid w:val="00AC14BF"/>
    <w:rsid w:val="00AC44F3"/>
    <w:rsid w:val="00AC77CD"/>
    <w:rsid w:val="00AD54CC"/>
    <w:rsid w:val="00AD570B"/>
    <w:rsid w:val="00AE3273"/>
    <w:rsid w:val="00B02A8D"/>
    <w:rsid w:val="00B20243"/>
    <w:rsid w:val="00B21679"/>
    <w:rsid w:val="00B37375"/>
    <w:rsid w:val="00B45BE7"/>
    <w:rsid w:val="00B51262"/>
    <w:rsid w:val="00B5455C"/>
    <w:rsid w:val="00B71785"/>
    <w:rsid w:val="00B8041E"/>
    <w:rsid w:val="00B85806"/>
    <w:rsid w:val="00BB031E"/>
    <w:rsid w:val="00BB3DF8"/>
    <w:rsid w:val="00BC73BB"/>
    <w:rsid w:val="00BD784D"/>
    <w:rsid w:val="00BF3B3B"/>
    <w:rsid w:val="00C04AED"/>
    <w:rsid w:val="00C1471D"/>
    <w:rsid w:val="00C214E8"/>
    <w:rsid w:val="00C223E6"/>
    <w:rsid w:val="00C376F6"/>
    <w:rsid w:val="00C42315"/>
    <w:rsid w:val="00C4250A"/>
    <w:rsid w:val="00C535BA"/>
    <w:rsid w:val="00C627A6"/>
    <w:rsid w:val="00C80FF5"/>
    <w:rsid w:val="00C852F9"/>
    <w:rsid w:val="00C87727"/>
    <w:rsid w:val="00C978E4"/>
    <w:rsid w:val="00CE19E5"/>
    <w:rsid w:val="00CE3023"/>
    <w:rsid w:val="00D2461E"/>
    <w:rsid w:val="00D27EC7"/>
    <w:rsid w:val="00D5064E"/>
    <w:rsid w:val="00D67696"/>
    <w:rsid w:val="00D72263"/>
    <w:rsid w:val="00D819A4"/>
    <w:rsid w:val="00D85FC0"/>
    <w:rsid w:val="00D90EA9"/>
    <w:rsid w:val="00DB02E5"/>
    <w:rsid w:val="00DB235D"/>
    <w:rsid w:val="00E21E0C"/>
    <w:rsid w:val="00E31E1D"/>
    <w:rsid w:val="00E37E45"/>
    <w:rsid w:val="00E408A8"/>
    <w:rsid w:val="00E47BFF"/>
    <w:rsid w:val="00EC4531"/>
    <w:rsid w:val="00ED575D"/>
    <w:rsid w:val="00EE25A0"/>
    <w:rsid w:val="00EE3B72"/>
    <w:rsid w:val="00EE416C"/>
    <w:rsid w:val="00F03E04"/>
    <w:rsid w:val="00F228D5"/>
    <w:rsid w:val="00F46D7F"/>
    <w:rsid w:val="00F63A3D"/>
    <w:rsid w:val="00F7646E"/>
    <w:rsid w:val="00F80518"/>
    <w:rsid w:val="00F82F8D"/>
    <w:rsid w:val="00F86105"/>
    <w:rsid w:val="00F93666"/>
    <w:rsid w:val="00FB284D"/>
    <w:rsid w:val="00FE0BB9"/>
    <w:rsid w:val="00FF1F8D"/>
    <w:rsid w:val="00FF49D9"/>
    <w:rsid w:val="00FF63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fillcolor="none" strokecolor="none"/>
    </o:shapedefaults>
    <o:shapelayout v:ext="edit">
      <o:idmap v:ext="edit" data="1"/>
      <o:rules v:ext="edit">
        <o:r id="V:Rule69" type="connector" idref="#_x0000_s1177">
          <o:proxy start="" idref="#_x0000_s1161" connectloc="2"/>
          <o:proxy end="" idref="#_x0000_s1162" connectloc="0"/>
        </o:r>
        <o:r id="V:Rule70" type="connector" idref="#_x0000_s1179">
          <o:proxy start="" idref="#_x0000_s1163" connectloc="2"/>
          <o:proxy end="" idref="#_x0000_s1164" connectloc="0"/>
        </o:r>
        <o:r id="V:Rule71" type="connector" idref="#_x0000_s1288">
          <o:proxy start="" idref="#_x0000_s1262" connectloc="3"/>
        </o:r>
        <o:r id="V:Rule72" type="connector" idref="#_x0000_s1274">
          <o:proxy start="" idref="#_x0000_s1263" connectloc="4"/>
          <o:proxy end="" idref="#_x0000_s1266" connectloc="0"/>
        </o:r>
        <o:r id="V:Rule73" type="connector" idref="#_x0000_s1127">
          <o:proxy start="" idref="#_x0000_s1125" connectloc="1"/>
        </o:r>
        <o:r id="V:Rule74" type="connector" idref="#_x0000_s1078">
          <o:proxy start="" idref="#_x0000_s1031" connectloc="3"/>
        </o:r>
        <o:r id="V:Rule75" type="connector" idref="#_x0000_s1207">
          <o:proxy start="" idref="#_x0000_s1164" connectloc="1"/>
        </o:r>
        <o:r id="V:Rule76" type="connector" idref="#_x0000_s1277">
          <o:proxy start="" idref="#_x0000_s1268" connectloc="2"/>
          <o:proxy end="" idref="#_x0000_s1269" connectloc="0"/>
        </o:r>
        <o:r id="V:Rule77" type="connector" idref="#_x0000_s1370">
          <o:proxy start="" idref="#_x0000_s1368" connectloc="2"/>
          <o:proxy end="" idref="#_x0000_s1369" connectloc="2"/>
        </o:r>
        <o:r id="V:Rule78" type="connector" idref="#_x0000_s1295">
          <o:proxy end="" idref="#_x0000_s1307" connectloc="1"/>
        </o:r>
        <o:r id="V:Rule79" type="connector" idref="#_x0000_s1189">
          <o:proxy start="" idref="#_x0000_s1170" connectloc="4"/>
          <o:proxy end="" idref="#_x0000_s1171" connectloc="4"/>
        </o:r>
        <o:r id="V:Rule80" type="connector" idref="#_x0000_s1067">
          <o:proxy start="" idref="#_x0000_s1048" connectloc="2"/>
        </o:r>
        <o:r id="V:Rule81" type="connector" idref="#_x0000_s1118">
          <o:proxy start="" idref="#_x0000_s1119" connectloc="3"/>
        </o:r>
        <o:r id="V:Rule82" type="connector" idref="#_x0000_s1300">
          <o:proxy start="" idref="#_x0000_s1270" connectloc="5"/>
        </o:r>
        <o:r id="V:Rule83" type="connector" idref="#_x0000_s1455">
          <o:proxy start="" idref="#_x0000_s1452" connectloc="0"/>
          <o:proxy end="" idref="#_x0000_s1454" connectloc="0"/>
        </o:r>
        <o:r id="V:Rule84" type="connector" idref="#_x0000_s1358">
          <o:proxy start="" idref="#_x0000_s1360" connectloc="2"/>
          <o:proxy end="" idref="#_x0000_s1363" connectloc="2"/>
        </o:r>
        <o:r id="V:Rule85" type="connector" idref="#_x0000_s1275">
          <o:proxy start="" idref="#_x0000_s1266" connectloc="2"/>
          <o:proxy end="" idref="#_x0000_s1267" connectloc="0"/>
        </o:r>
        <o:r id="V:Rule86" type="connector" idref="#_x0000_s1190">
          <o:proxy start="" idref="#_x0000_s1191" connectloc="2"/>
        </o:r>
        <o:r id="V:Rule87" type="connector" idref="#_x0000_s1178">
          <o:proxy start="" idref="#_x0000_s1162" connectloc="2"/>
          <o:proxy end="" idref="#_x0000_s1163" connectloc="0"/>
        </o:r>
        <o:r id="V:Rule88" type="connector" idref="#_x0000_s1205">
          <o:proxy start="" idref="#_x0000_s1170" connectloc="2"/>
        </o:r>
        <o:r id="V:Rule89" type="connector" idref="#_x0000_s1132">
          <o:proxy start="" idref="#_x0000_s1052" connectloc="3"/>
        </o:r>
        <o:r id="V:Rule90" type="connector" idref="#_x0000_s1278">
          <o:proxy start="" idref="#_x0000_s1270" connectloc="4"/>
          <o:proxy end="" idref="#_x0000_s1271" connectloc="0"/>
        </o:r>
        <o:r id="V:Rule91" type="connector" idref="#_x0000_s1298">
          <o:proxy start="" idref="#_x0000_s1269" connectloc="3"/>
        </o:r>
        <o:r id="V:Rule92" type="connector" idref="#_x0000_s1104">
          <o:proxy start="" idref="#_x0000_s1087" connectloc="5"/>
        </o:r>
        <o:r id="V:Rule93" type="connector" idref="#_x0000_s1063">
          <o:proxy start="" idref="#_x0000_s1051" connectloc="4"/>
          <o:proxy end="" idref="#_x0000_s1052" connectloc="0"/>
        </o:r>
        <o:r id="V:Rule94" type="connector" idref="#_x0000_s1272">
          <o:proxy start="" idref="#_x0000_s1262" connectloc="2"/>
          <o:proxy end="" idref="#_x0000_s1263" connectloc="1"/>
        </o:r>
        <o:r id="V:Rule95" type="connector" idref="#_x0000_s1102">
          <o:proxy start="" idref="#_x0000_s1033" connectloc="4"/>
          <o:proxy end="" idref="#_x0000_s1092" connectloc="0"/>
        </o:r>
        <o:r id="V:Rule96" type="connector" idref="#_x0000_s1301">
          <o:proxy start="" idref="#_x0000_s1271" connectloc="3"/>
        </o:r>
        <o:r id="V:Rule97" type="connector" idref="#_x0000_s1362">
          <o:proxy start="" idref="#_x0000_s1268" connectloc="3"/>
          <o:proxy end="" idref="#_x0000_s1363" connectloc="2"/>
        </o:r>
        <o:r id="V:Rule98" type="connector" idref="#_x0000_s1196">
          <o:proxy start="" idref="#_x0000_s1162" connectloc="3"/>
        </o:r>
        <o:r id="V:Rule99" type="connector" idref="#_x0000_s1175">
          <o:proxy start="" idref="#_x0000_s1156" connectloc="2"/>
          <o:proxy end="" idref="#_x0000_s1159" connectloc="1"/>
        </o:r>
        <o:r id="V:Rule100" type="connector" idref="#_x0000_s1182">
          <o:proxy start="" idref="#_x0000_s1164" connectloc="2"/>
          <o:proxy end="" idref="#_x0000_s1165" connectloc="0"/>
        </o:r>
        <o:r id="V:Rule101" type="connector" idref="#_x0000_s1285">
          <o:proxy start="" idref="#_x0000_s1281" connectloc="2"/>
          <o:proxy end="" idref="#_x0000_s1281" connectloc="0"/>
        </o:r>
        <o:r id="V:Rule102" type="connector" idref="#_x0000_s1176">
          <o:proxy start="" idref="#_x0000_s1159" connectloc="4"/>
          <o:proxy end="" idref="#_x0000_s1161" connectloc="0"/>
        </o:r>
        <o:r id="V:Rule103" type="connector" idref="#_x0000_s1129">
          <o:proxy start="" idref="#_x0000_s1051" connectloc="5"/>
        </o:r>
        <o:r id="V:Rule104" type="connector" idref="#_x0000_s1290">
          <o:proxy start="" idref="#_x0000_s1263" connectloc="5"/>
        </o:r>
        <o:r id="V:Rule105" type="connector" idref="#_x0000_s1292">
          <o:proxy start="" idref="#_x0000_s1266" connectloc="3"/>
        </o:r>
        <o:r id="V:Rule106" type="connector" idref="#_x0000_s1108">
          <o:proxy start="" idref="#_x0000_s1087" connectloc="4"/>
          <o:proxy end="" idref="#_x0000_s1033" connectloc="1"/>
        </o:r>
        <o:r id="V:Rule107" type="connector" idref="#_x0000_s1201">
          <o:proxy start="" idref="#_x0000_s1171" connectloc="2"/>
        </o:r>
        <o:r id="V:Rule108" type="connector" idref="#_x0000_s1106">
          <o:proxy start="" idref="#_x0000_s1031" connectloc="2"/>
          <o:proxy end="" idref="#_x0000_s1087" connectloc="1"/>
        </o:r>
        <o:r id="V:Rule109" type="connector" idref="#_x0000_s1187">
          <o:proxy start="" idref="#_x0000_s1166" connectloc="2"/>
          <o:proxy end="" idref="#_x0000_s1170" connectloc="1"/>
        </o:r>
        <o:r id="V:Rule110" type="connector" idref="#_x0000_s1450">
          <o:proxy start="" idref="#_x0000_s1447" connectloc="2"/>
          <o:proxy end="" idref="#_x0000_s1448" connectloc="2"/>
        </o:r>
        <o:r id="V:Rule111" type="connector" idref="#_x0000_s1062">
          <o:proxy start="" idref="#_x0000_s1047" connectloc="2"/>
          <o:proxy end="" idref="#_x0000_s1051" connectloc="1"/>
        </o:r>
        <o:r id="V:Rule112" type="connector" idref="#_x0000_s1199">
          <o:proxy start="" idref="#_x0000_s1198" connectloc="3"/>
        </o:r>
        <o:r id="V:Rule113" type="connector" idref="#_x0000_s1114">
          <o:proxy start="" idref="#_x0000_s1092" connectloc="3"/>
        </o:r>
        <o:r id="V:Rule114" type="connector" idref="#_x0000_s1186">
          <o:proxy start="" idref="#_x0000_s1164" connectloc="3"/>
          <o:proxy end="" idref="#_x0000_s1166" connectloc="0"/>
        </o:r>
        <o:r id="V:Rule115" type="connector" idref="#_x0000_s1367">
          <o:proxy start="" idref="#_x0000_s1347" connectloc="2"/>
          <o:proxy end="" idref="#_x0000_s1368" connectloc="2"/>
        </o:r>
        <o:r id="V:Rule116" type="connector" idref="#_x0000_s1195">
          <o:proxy start="" idref="#_x0000_s1161" connectloc="3"/>
        </o:r>
        <o:r id="V:Rule117" type="connector" idref="#_x0000_s1202">
          <o:proxy start="" idref="#_x0000_s1166" connectloc="3"/>
        </o:r>
        <o:r id="V:Rule118" type="connector" idref="#_x0000_s1361">
          <o:proxy start="" idref="#_x0000_s1360" connectloc="2"/>
          <o:proxy end="" idref="#_x0000_s1347" connectloc="2"/>
        </o:r>
        <o:r id="V:Rule119" type="connector" idref="#_x0000_s1208">
          <o:proxy start="" idref="#_x0000_s1165" connectloc="1"/>
        </o:r>
        <o:r id="V:Rule120" type="connector" idref="#_x0000_s1122">
          <o:proxy start="" idref="#_x0000_s1070" connectloc="3"/>
        </o:r>
        <o:r id="V:Rule121" type="connector" idref="#_x0000_s1185">
          <o:proxy start="" idref="#_x0000_s1163" connectloc="3"/>
          <o:proxy end="" idref="#_x0000_s1171" connectloc="0"/>
        </o:r>
        <o:r id="V:Rule122" type="connector" idref="#_x0000_s1209">
          <o:proxy start="" idref="#_x0000_s1169" connectloc="5"/>
        </o:r>
        <o:r id="V:Rule123" type="connector" idref="#_x0000_s1109">
          <o:proxy start="" idref="#_x0000_s1092" connectloc="2"/>
          <o:proxy end="" idref="#_x0000_s1044" connectloc="0"/>
        </o:r>
        <o:r id="V:Rule124" type="connector" idref="#_x0000_s1456">
          <o:proxy start="" idref="#_x0000_s1454" connectloc="0"/>
          <o:proxy end="" idref="#_x0000_s1270" connectloc="1"/>
        </o:r>
        <o:r id="V:Rule125" type="connector" idref="#_x0000_s1060">
          <o:proxy start="" idref="#_x0000_s1044" connectloc="2"/>
          <o:proxy end="" idref="#_x0000_s1047" connectloc="0"/>
        </o:r>
        <o:r id="V:Rule126" type="connector" idref="#_x0000_s1061">
          <o:proxy start="" idref="#_x0000_s1044" connectloc="3"/>
          <o:proxy end="" idref="#_x0000_s1048" connectloc="0"/>
        </o:r>
        <o:r id="V:Rule127" type="connector" idref="#_x0000_s1111"/>
        <o:r id="V:Rule128" type="connector" idref="#_x0000_s1276">
          <o:proxy start="" idref="#_x0000_s1267" connectloc="2"/>
          <o:proxy end="" idref="#_x0000_s1268" connectloc="0"/>
        </o:r>
        <o:r id="V:Rule129" type="connector" idref="#_x0000_s1453">
          <o:proxy start="" idref="#_x0000_s1448" connectloc="2"/>
          <o:proxy end="" idref="#_x0000_s1452" connectloc="0"/>
        </o:r>
        <o:r id="V:Rule130" type="connector" idref="#_x0000_s1197">
          <o:proxy start="" idref="#_x0000_s1173" connectloc="3"/>
        </o:r>
        <o:r id="V:Rule131" type="connector" idref="#_x0000_s1297">
          <o:proxy start="" idref="#_x0000_s1296" connectloc="0"/>
        </o:r>
        <o:r id="V:Rule132" type="connector" idref="#_x0000_s1183">
          <o:proxy start="" idref="#_x0000_s1165" connectloc="2"/>
          <o:proxy end="" idref="#_x0000_s1169" connectloc="1"/>
        </o:r>
        <o:r id="V:Rule133" type="connector" idref="#_x0000_s1184">
          <o:proxy start="" idref="#_x0000_s1169" connectloc="4"/>
          <o:proxy end="" idref="#_x0000_s1173" connectloc="0"/>
        </o:r>
        <o:r id="V:Rule134" type="connector" idref="#_x0000_s1374">
          <o:proxy start="" idref="#_x0000_s1369" connectloc="2"/>
          <o:proxy end="" idref="#_x0000_s1373" connectloc="2"/>
        </o:r>
        <o:r id="V:Rule135" type="connector" idref="#_x0000_s1192">
          <o:proxy start="" idref="#_x0000_s1156" connectloc="3"/>
        </o:r>
        <o:r id="V:Rule136" type="connector" idref="#_x0000_s1193"/>
      </o:rules>
      <o:regrouptable v:ext="edit">
        <o:entry new="1" old="0"/>
        <o:entry new="2" old="0"/>
        <o:entry new="3" old="0"/>
        <o:entry new="4" old="0"/>
        <o:entry new="5" old="0"/>
        <o:entry new="6" old="0"/>
        <o:entry new="7"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D16"/>
    <w:pPr>
      <w:tabs>
        <w:tab w:val="left" w:pos="708"/>
      </w:tabs>
      <w:suppressAutoHyphens/>
      <w:spacing w:line="276" w:lineRule="auto"/>
    </w:pPr>
    <w:rPr>
      <w:rFonts w:eastAsia="Calibri"/>
      <w:color w:val="00000A"/>
      <w:kern w:val="1"/>
      <w:sz w:val="28"/>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шрифт абзаца1"/>
    <w:rsid w:val="004D7EA4"/>
  </w:style>
  <w:style w:type="character" w:customStyle="1" w:styleId="a3">
    <w:name w:val="Текст выноски Знак"/>
    <w:basedOn w:val="1"/>
    <w:rsid w:val="004D7EA4"/>
    <w:rPr>
      <w:rFonts w:ascii="Tahoma" w:eastAsia="Calibri" w:hAnsi="Tahoma" w:cs="Tahoma"/>
      <w:sz w:val="16"/>
      <w:szCs w:val="16"/>
    </w:rPr>
  </w:style>
  <w:style w:type="paragraph" w:customStyle="1" w:styleId="a4">
    <w:name w:val="Заголовок"/>
    <w:basedOn w:val="a"/>
    <w:next w:val="a5"/>
    <w:rsid w:val="004D7EA4"/>
    <w:pPr>
      <w:keepNext/>
      <w:spacing w:before="240" w:after="120"/>
    </w:pPr>
    <w:rPr>
      <w:rFonts w:ascii="Arial" w:eastAsia="Droid Sans" w:hAnsi="Arial" w:cs="Lohit Hindi"/>
      <w:szCs w:val="28"/>
    </w:rPr>
  </w:style>
  <w:style w:type="paragraph" w:styleId="a5">
    <w:name w:val="Body Text"/>
    <w:basedOn w:val="a"/>
    <w:rsid w:val="004D7EA4"/>
    <w:pPr>
      <w:spacing w:after="120"/>
    </w:pPr>
  </w:style>
  <w:style w:type="paragraph" w:styleId="a6">
    <w:name w:val="List"/>
    <w:basedOn w:val="a5"/>
    <w:rsid w:val="004D7EA4"/>
    <w:rPr>
      <w:rFonts w:cs="Lohit Hindi"/>
    </w:rPr>
  </w:style>
  <w:style w:type="paragraph" w:styleId="a7">
    <w:name w:val="caption"/>
    <w:basedOn w:val="a"/>
    <w:qFormat/>
    <w:rsid w:val="004D7EA4"/>
    <w:pPr>
      <w:suppressLineNumbers/>
      <w:spacing w:before="120" w:after="120"/>
    </w:pPr>
    <w:rPr>
      <w:rFonts w:cs="Lohit Hindi"/>
      <w:i/>
      <w:iCs/>
      <w:sz w:val="24"/>
      <w:szCs w:val="24"/>
    </w:rPr>
  </w:style>
  <w:style w:type="paragraph" w:customStyle="1" w:styleId="10">
    <w:name w:val="Указатель1"/>
    <w:basedOn w:val="a"/>
    <w:rsid w:val="004D7EA4"/>
    <w:pPr>
      <w:suppressLineNumbers/>
    </w:pPr>
    <w:rPr>
      <w:rFonts w:cs="Lohit Hindi"/>
    </w:rPr>
  </w:style>
  <w:style w:type="paragraph" w:customStyle="1" w:styleId="11">
    <w:name w:val="Текст выноски1"/>
    <w:basedOn w:val="a"/>
    <w:rsid w:val="004D7EA4"/>
    <w:pPr>
      <w:spacing w:line="100" w:lineRule="atLeast"/>
    </w:pPr>
    <w:rPr>
      <w:rFonts w:ascii="Tahoma" w:hAnsi="Tahoma" w:cs="Tahoma"/>
      <w:sz w:val="16"/>
      <w:szCs w:val="16"/>
    </w:rPr>
  </w:style>
  <w:style w:type="paragraph" w:customStyle="1" w:styleId="a8">
    <w:name w:val="Исходный код"/>
    <w:basedOn w:val="a"/>
    <w:link w:val="a9"/>
    <w:qFormat/>
    <w:rsid w:val="00E31E1D"/>
    <w:pPr>
      <w:ind w:firstLine="567"/>
      <w:jc w:val="both"/>
    </w:pPr>
    <w:rPr>
      <w:rFonts w:ascii="Courier New" w:hAnsi="Courier New" w:cs="Courier New"/>
      <w:sz w:val="22"/>
      <w:lang w:val="en-US"/>
    </w:rPr>
  </w:style>
  <w:style w:type="character" w:customStyle="1" w:styleId="a9">
    <w:name w:val="Исходный код Знак"/>
    <w:basedOn w:val="a0"/>
    <w:link w:val="a8"/>
    <w:rsid w:val="00E31E1D"/>
    <w:rPr>
      <w:rFonts w:ascii="Courier New" w:eastAsia="Calibri" w:hAnsi="Courier New" w:cs="Courier New"/>
      <w:color w:val="00000A"/>
      <w:kern w:val="1"/>
      <w:sz w:val="22"/>
      <w:szCs w:val="22"/>
      <w:lang w:val="en-US" w:eastAsia="en-US"/>
    </w:rPr>
  </w:style>
  <w:style w:type="paragraph" w:styleId="aa">
    <w:name w:val="List Paragraph"/>
    <w:basedOn w:val="a"/>
    <w:uiPriority w:val="34"/>
    <w:qFormat/>
    <w:rsid w:val="00C87727"/>
    <w:pPr>
      <w:ind w:left="720"/>
      <w:contextualSpacing/>
    </w:pPr>
  </w:style>
  <w:style w:type="paragraph" w:styleId="ab">
    <w:name w:val="Balloon Text"/>
    <w:basedOn w:val="a"/>
    <w:link w:val="12"/>
    <w:uiPriority w:val="99"/>
    <w:semiHidden/>
    <w:unhideWhenUsed/>
    <w:rsid w:val="00386A24"/>
    <w:pPr>
      <w:spacing w:line="240" w:lineRule="auto"/>
    </w:pPr>
    <w:rPr>
      <w:rFonts w:ascii="Tahoma" w:hAnsi="Tahoma" w:cs="Tahoma"/>
      <w:sz w:val="16"/>
      <w:szCs w:val="16"/>
    </w:rPr>
  </w:style>
  <w:style w:type="character" w:customStyle="1" w:styleId="12">
    <w:name w:val="Текст выноски Знак1"/>
    <w:basedOn w:val="a0"/>
    <w:link w:val="ab"/>
    <w:uiPriority w:val="99"/>
    <w:semiHidden/>
    <w:rsid w:val="00386A24"/>
    <w:rPr>
      <w:rFonts w:ascii="Tahoma" w:eastAsia="Calibri" w:hAnsi="Tahoma" w:cs="Tahoma"/>
      <w:color w:val="00000A"/>
      <w:kern w:val="1"/>
      <w:sz w:val="16"/>
      <w:szCs w:val="16"/>
      <w:lang w:eastAsia="en-US"/>
    </w:rPr>
  </w:style>
  <w:style w:type="character" w:styleId="ac">
    <w:name w:val="Hyperlink"/>
    <w:basedOn w:val="a0"/>
    <w:uiPriority w:val="99"/>
    <w:unhideWhenUsed/>
    <w:rsid w:val="00C978E4"/>
    <w:rPr>
      <w:color w:val="0000FF" w:themeColor="hyperlink"/>
      <w:u w:val="single"/>
    </w:rPr>
  </w:style>
  <w:style w:type="paragraph" w:styleId="ad">
    <w:name w:val="Normal (Web)"/>
    <w:basedOn w:val="a"/>
    <w:uiPriority w:val="99"/>
    <w:semiHidden/>
    <w:unhideWhenUsed/>
    <w:rsid w:val="00894925"/>
    <w:pPr>
      <w:tabs>
        <w:tab w:val="clear" w:pos="708"/>
      </w:tabs>
      <w:suppressAutoHyphens w:val="0"/>
      <w:spacing w:before="100" w:beforeAutospacing="1" w:after="100" w:afterAutospacing="1" w:line="240" w:lineRule="auto"/>
    </w:pPr>
    <w:rPr>
      <w:rFonts w:eastAsia="Times New Roman"/>
      <w:color w:val="auto"/>
      <w:kern w:val="0"/>
      <w:sz w:val="24"/>
      <w:szCs w:val="24"/>
      <w:lang w:eastAsia="ru-RU"/>
    </w:rPr>
  </w:style>
  <w:style w:type="character" w:styleId="HTML">
    <w:name w:val="HTML Code"/>
    <w:basedOn w:val="a0"/>
    <w:uiPriority w:val="99"/>
    <w:semiHidden/>
    <w:unhideWhenUsed/>
    <w:rsid w:val="0010196F"/>
    <w:rPr>
      <w:rFonts w:ascii="Courier New" w:eastAsia="Times New Roman" w:hAnsi="Courier New" w:cs="Courier New"/>
      <w:sz w:val="20"/>
      <w:szCs w:val="20"/>
    </w:rPr>
  </w:style>
  <w:style w:type="character" w:styleId="ae">
    <w:name w:val="Strong"/>
    <w:basedOn w:val="a0"/>
    <w:uiPriority w:val="22"/>
    <w:qFormat/>
    <w:rsid w:val="00AC14BF"/>
    <w:rPr>
      <w:b/>
      <w:bCs/>
    </w:rPr>
  </w:style>
  <w:style w:type="character" w:styleId="af">
    <w:name w:val="Placeholder Text"/>
    <w:basedOn w:val="a0"/>
    <w:uiPriority w:val="99"/>
    <w:semiHidden/>
    <w:rsid w:val="00E21E0C"/>
    <w:rPr>
      <w:color w:val="808080"/>
    </w:rPr>
  </w:style>
  <w:style w:type="paragraph" w:customStyle="1" w:styleId="p24">
    <w:name w:val="p24"/>
    <w:basedOn w:val="a"/>
    <w:rsid w:val="00AC44F3"/>
    <w:pPr>
      <w:tabs>
        <w:tab w:val="clear" w:pos="708"/>
      </w:tabs>
      <w:suppressAutoHyphens w:val="0"/>
      <w:spacing w:before="100" w:beforeAutospacing="1" w:after="100" w:afterAutospacing="1" w:line="240" w:lineRule="auto"/>
    </w:pPr>
    <w:rPr>
      <w:rFonts w:eastAsia="Times New Roman"/>
      <w:color w:val="auto"/>
      <w:kern w:val="0"/>
      <w:sz w:val="24"/>
      <w:szCs w:val="24"/>
      <w:lang w:eastAsia="ru-RU"/>
    </w:rPr>
  </w:style>
  <w:style w:type="paragraph" w:customStyle="1" w:styleId="p25">
    <w:name w:val="p25"/>
    <w:basedOn w:val="a"/>
    <w:rsid w:val="00AC44F3"/>
    <w:pPr>
      <w:tabs>
        <w:tab w:val="clear" w:pos="708"/>
      </w:tabs>
      <w:suppressAutoHyphens w:val="0"/>
      <w:spacing w:before="100" w:beforeAutospacing="1" w:after="100" w:afterAutospacing="1" w:line="240" w:lineRule="auto"/>
    </w:pPr>
    <w:rPr>
      <w:rFonts w:eastAsia="Times New Roman"/>
      <w:color w:val="auto"/>
      <w:kern w:val="0"/>
      <w:sz w:val="24"/>
      <w:szCs w:val="24"/>
      <w:lang w:eastAsia="ru-RU"/>
    </w:rPr>
  </w:style>
  <w:style w:type="character" w:customStyle="1" w:styleId="ft20">
    <w:name w:val="ft20"/>
    <w:basedOn w:val="a0"/>
    <w:rsid w:val="00AC44F3"/>
  </w:style>
</w:styles>
</file>

<file path=word/webSettings.xml><?xml version="1.0" encoding="utf-8"?>
<w:webSettings xmlns:r="http://schemas.openxmlformats.org/officeDocument/2006/relationships" xmlns:w="http://schemas.openxmlformats.org/wordprocessingml/2006/main">
  <w:divs>
    <w:div w:id="37442187">
      <w:bodyDiv w:val="1"/>
      <w:marLeft w:val="0"/>
      <w:marRight w:val="0"/>
      <w:marTop w:val="0"/>
      <w:marBottom w:val="0"/>
      <w:divBdr>
        <w:top w:val="none" w:sz="0" w:space="0" w:color="auto"/>
        <w:left w:val="none" w:sz="0" w:space="0" w:color="auto"/>
        <w:bottom w:val="none" w:sz="0" w:space="0" w:color="auto"/>
        <w:right w:val="none" w:sz="0" w:space="0" w:color="auto"/>
      </w:divBdr>
    </w:div>
    <w:div w:id="43259410">
      <w:bodyDiv w:val="1"/>
      <w:marLeft w:val="0"/>
      <w:marRight w:val="0"/>
      <w:marTop w:val="0"/>
      <w:marBottom w:val="0"/>
      <w:divBdr>
        <w:top w:val="none" w:sz="0" w:space="0" w:color="auto"/>
        <w:left w:val="none" w:sz="0" w:space="0" w:color="auto"/>
        <w:bottom w:val="none" w:sz="0" w:space="0" w:color="auto"/>
        <w:right w:val="none" w:sz="0" w:space="0" w:color="auto"/>
      </w:divBdr>
    </w:div>
    <w:div w:id="163204705">
      <w:bodyDiv w:val="1"/>
      <w:marLeft w:val="0"/>
      <w:marRight w:val="0"/>
      <w:marTop w:val="0"/>
      <w:marBottom w:val="0"/>
      <w:divBdr>
        <w:top w:val="none" w:sz="0" w:space="0" w:color="auto"/>
        <w:left w:val="none" w:sz="0" w:space="0" w:color="auto"/>
        <w:bottom w:val="none" w:sz="0" w:space="0" w:color="auto"/>
        <w:right w:val="none" w:sz="0" w:space="0" w:color="auto"/>
      </w:divBdr>
      <w:divsChild>
        <w:div w:id="52625624">
          <w:marLeft w:val="0"/>
          <w:marRight w:val="0"/>
          <w:marTop w:val="0"/>
          <w:marBottom w:val="0"/>
          <w:divBdr>
            <w:top w:val="none" w:sz="0" w:space="0" w:color="auto"/>
            <w:left w:val="none" w:sz="0" w:space="0" w:color="auto"/>
            <w:bottom w:val="none" w:sz="0" w:space="0" w:color="auto"/>
            <w:right w:val="none" w:sz="0" w:space="0" w:color="auto"/>
          </w:divBdr>
          <w:divsChild>
            <w:div w:id="957180572">
              <w:marLeft w:val="0"/>
              <w:marRight w:val="0"/>
              <w:marTop w:val="0"/>
              <w:marBottom w:val="0"/>
              <w:divBdr>
                <w:top w:val="none" w:sz="0" w:space="0" w:color="auto"/>
                <w:left w:val="none" w:sz="0" w:space="0" w:color="auto"/>
                <w:bottom w:val="none" w:sz="0" w:space="0" w:color="auto"/>
                <w:right w:val="none" w:sz="0" w:space="0" w:color="auto"/>
              </w:divBdr>
              <w:divsChild>
                <w:div w:id="1142113626">
                  <w:marLeft w:val="0"/>
                  <w:marRight w:val="0"/>
                  <w:marTop w:val="0"/>
                  <w:marBottom w:val="0"/>
                  <w:divBdr>
                    <w:top w:val="none" w:sz="0" w:space="0" w:color="auto"/>
                    <w:left w:val="none" w:sz="0" w:space="0" w:color="auto"/>
                    <w:bottom w:val="none" w:sz="0" w:space="0" w:color="auto"/>
                    <w:right w:val="none" w:sz="0" w:space="0" w:color="auto"/>
                  </w:divBdr>
                  <w:divsChild>
                    <w:div w:id="955253504">
                      <w:marLeft w:val="0"/>
                      <w:marRight w:val="0"/>
                      <w:marTop w:val="0"/>
                      <w:marBottom w:val="0"/>
                      <w:divBdr>
                        <w:top w:val="none" w:sz="0" w:space="0" w:color="auto"/>
                        <w:left w:val="none" w:sz="0" w:space="0" w:color="auto"/>
                        <w:bottom w:val="none" w:sz="0" w:space="0" w:color="auto"/>
                        <w:right w:val="none" w:sz="0" w:space="0" w:color="auto"/>
                      </w:divBdr>
                    </w:div>
                    <w:div w:id="1639189406">
                      <w:marLeft w:val="0"/>
                      <w:marRight w:val="0"/>
                      <w:marTop w:val="0"/>
                      <w:marBottom w:val="0"/>
                      <w:divBdr>
                        <w:top w:val="none" w:sz="0" w:space="0" w:color="auto"/>
                        <w:left w:val="none" w:sz="0" w:space="0" w:color="auto"/>
                        <w:bottom w:val="none" w:sz="0" w:space="0" w:color="auto"/>
                        <w:right w:val="none" w:sz="0" w:space="0" w:color="auto"/>
                      </w:divBdr>
                      <w:divsChild>
                        <w:div w:id="692731679">
                          <w:marLeft w:val="0"/>
                          <w:marRight w:val="0"/>
                          <w:marTop w:val="0"/>
                          <w:marBottom w:val="0"/>
                          <w:divBdr>
                            <w:top w:val="none" w:sz="0" w:space="0" w:color="auto"/>
                            <w:left w:val="none" w:sz="0" w:space="0" w:color="auto"/>
                            <w:bottom w:val="none" w:sz="0" w:space="0" w:color="auto"/>
                            <w:right w:val="none" w:sz="0" w:space="0" w:color="auto"/>
                          </w:divBdr>
                        </w:div>
                        <w:div w:id="889921137">
                          <w:marLeft w:val="0"/>
                          <w:marRight w:val="0"/>
                          <w:marTop w:val="0"/>
                          <w:marBottom w:val="0"/>
                          <w:divBdr>
                            <w:top w:val="none" w:sz="0" w:space="0" w:color="auto"/>
                            <w:left w:val="none" w:sz="0" w:space="0" w:color="auto"/>
                            <w:bottom w:val="none" w:sz="0" w:space="0" w:color="auto"/>
                            <w:right w:val="none" w:sz="0" w:space="0" w:color="auto"/>
                          </w:divBdr>
                        </w:div>
                        <w:div w:id="16667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1505">
          <w:marLeft w:val="0"/>
          <w:marRight w:val="0"/>
          <w:marTop w:val="0"/>
          <w:marBottom w:val="0"/>
          <w:divBdr>
            <w:top w:val="none" w:sz="0" w:space="0" w:color="auto"/>
            <w:left w:val="none" w:sz="0" w:space="0" w:color="auto"/>
            <w:bottom w:val="none" w:sz="0" w:space="0" w:color="auto"/>
            <w:right w:val="none" w:sz="0" w:space="0" w:color="auto"/>
          </w:divBdr>
          <w:divsChild>
            <w:div w:id="1110510907">
              <w:marLeft w:val="0"/>
              <w:marRight w:val="0"/>
              <w:marTop w:val="0"/>
              <w:marBottom w:val="0"/>
              <w:divBdr>
                <w:top w:val="none" w:sz="0" w:space="0" w:color="auto"/>
                <w:left w:val="none" w:sz="0" w:space="0" w:color="auto"/>
                <w:bottom w:val="none" w:sz="0" w:space="0" w:color="auto"/>
                <w:right w:val="none" w:sz="0" w:space="0" w:color="auto"/>
              </w:divBdr>
              <w:divsChild>
                <w:div w:id="2019039933">
                  <w:marLeft w:val="0"/>
                  <w:marRight w:val="0"/>
                  <w:marTop w:val="0"/>
                  <w:marBottom w:val="0"/>
                  <w:divBdr>
                    <w:top w:val="none" w:sz="0" w:space="0" w:color="auto"/>
                    <w:left w:val="none" w:sz="0" w:space="0" w:color="auto"/>
                    <w:bottom w:val="none" w:sz="0" w:space="0" w:color="auto"/>
                    <w:right w:val="none" w:sz="0" w:space="0" w:color="auto"/>
                  </w:divBdr>
                  <w:divsChild>
                    <w:div w:id="952445327">
                      <w:marLeft w:val="0"/>
                      <w:marRight w:val="0"/>
                      <w:marTop w:val="0"/>
                      <w:marBottom w:val="0"/>
                      <w:divBdr>
                        <w:top w:val="none" w:sz="0" w:space="0" w:color="auto"/>
                        <w:left w:val="none" w:sz="0" w:space="0" w:color="auto"/>
                        <w:bottom w:val="none" w:sz="0" w:space="0" w:color="auto"/>
                        <w:right w:val="none" w:sz="0" w:space="0" w:color="auto"/>
                      </w:divBdr>
                    </w:div>
                    <w:div w:id="1274050842">
                      <w:marLeft w:val="0"/>
                      <w:marRight w:val="0"/>
                      <w:marTop w:val="0"/>
                      <w:marBottom w:val="0"/>
                      <w:divBdr>
                        <w:top w:val="none" w:sz="0" w:space="0" w:color="auto"/>
                        <w:left w:val="none" w:sz="0" w:space="0" w:color="auto"/>
                        <w:bottom w:val="none" w:sz="0" w:space="0" w:color="auto"/>
                        <w:right w:val="none" w:sz="0" w:space="0" w:color="auto"/>
                      </w:divBdr>
                      <w:divsChild>
                        <w:div w:id="982932326">
                          <w:marLeft w:val="0"/>
                          <w:marRight w:val="0"/>
                          <w:marTop w:val="0"/>
                          <w:marBottom w:val="0"/>
                          <w:divBdr>
                            <w:top w:val="none" w:sz="0" w:space="0" w:color="auto"/>
                            <w:left w:val="none" w:sz="0" w:space="0" w:color="auto"/>
                            <w:bottom w:val="none" w:sz="0" w:space="0" w:color="auto"/>
                            <w:right w:val="none" w:sz="0" w:space="0" w:color="auto"/>
                          </w:divBdr>
                        </w:div>
                        <w:div w:id="1574662927">
                          <w:marLeft w:val="0"/>
                          <w:marRight w:val="0"/>
                          <w:marTop w:val="0"/>
                          <w:marBottom w:val="0"/>
                          <w:divBdr>
                            <w:top w:val="none" w:sz="0" w:space="0" w:color="auto"/>
                            <w:left w:val="none" w:sz="0" w:space="0" w:color="auto"/>
                            <w:bottom w:val="none" w:sz="0" w:space="0" w:color="auto"/>
                            <w:right w:val="none" w:sz="0" w:space="0" w:color="auto"/>
                          </w:divBdr>
                        </w:div>
                        <w:div w:id="1650203973">
                          <w:marLeft w:val="0"/>
                          <w:marRight w:val="0"/>
                          <w:marTop w:val="0"/>
                          <w:marBottom w:val="0"/>
                          <w:divBdr>
                            <w:top w:val="none" w:sz="0" w:space="0" w:color="auto"/>
                            <w:left w:val="none" w:sz="0" w:space="0" w:color="auto"/>
                            <w:bottom w:val="none" w:sz="0" w:space="0" w:color="auto"/>
                            <w:right w:val="none" w:sz="0" w:space="0" w:color="auto"/>
                          </w:divBdr>
                        </w:div>
                        <w:div w:id="1837302106">
                          <w:marLeft w:val="0"/>
                          <w:marRight w:val="0"/>
                          <w:marTop w:val="0"/>
                          <w:marBottom w:val="0"/>
                          <w:divBdr>
                            <w:top w:val="none" w:sz="0" w:space="0" w:color="auto"/>
                            <w:left w:val="none" w:sz="0" w:space="0" w:color="auto"/>
                            <w:bottom w:val="none" w:sz="0" w:space="0" w:color="auto"/>
                            <w:right w:val="none" w:sz="0" w:space="0" w:color="auto"/>
                          </w:divBdr>
                        </w:div>
                        <w:div w:id="19719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59668">
          <w:marLeft w:val="0"/>
          <w:marRight w:val="0"/>
          <w:marTop w:val="0"/>
          <w:marBottom w:val="0"/>
          <w:divBdr>
            <w:top w:val="none" w:sz="0" w:space="0" w:color="auto"/>
            <w:left w:val="none" w:sz="0" w:space="0" w:color="auto"/>
            <w:bottom w:val="none" w:sz="0" w:space="0" w:color="auto"/>
            <w:right w:val="none" w:sz="0" w:space="0" w:color="auto"/>
          </w:divBdr>
          <w:divsChild>
            <w:div w:id="1454052996">
              <w:marLeft w:val="0"/>
              <w:marRight w:val="0"/>
              <w:marTop w:val="0"/>
              <w:marBottom w:val="0"/>
              <w:divBdr>
                <w:top w:val="none" w:sz="0" w:space="0" w:color="auto"/>
                <w:left w:val="none" w:sz="0" w:space="0" w:color="auto"/>
                <w:bottom w:val="none" w:sz="0" w:space="0" w:color="auto"/>
                <w:right w:val="none" w:sz="0" w:space="0" w:color="auto"/>
              </w:divBdr>
              <w:divsChild>
                <w:div w:id="905606047">
                  <w:marLeft w:val="0"/>
                  <w:marRight w:val="0"/>
                  <w:marTop w:val="0"/>
                  <w:marBottom w:val="0"/>
                  <w:divBdr>
                    <w:top w:val="none" w:sz="0" w:space="0" w:color="auto"/>
                    <w:left w:val="none" w:sz="0" w:space="0" w:color="auto"/>
                    <w:bottom w:val="none" w:sz="0" w:space="0" w:color="auto"/>
                    <w:right w:val="none" w:sz="0" w:space="0" w:color="auto"/>
                  </w:divBdr>
                  <w:divsChild>
                    <w:div w:id="658310231">
                      <w:marLeft w:val="0"/>
                      <w:marRight w:val="0"/>
                      <w:marTop w:val="0"/>
                      <w:marBottom w:val="0"/>
                      <w:divBdr>
                        <w:top w:val="none" w:sz="0" w:space="0" w:color="auto"/>
                        <w:left w:val="none" w:sz="0" w:space="0" w:color="auto"/>
                        <w:bottom w:val="none" w:sz="0" w:space="0" w:color="auto"/>
                        <w:right w:val="none" w:sz="0" w:space="0" w:color="auto"/>
                      </w:divBdr>
                    </w:div>
                    <w:div w:id="1689334559">
                      <w:marLeft w:val="0"/>
                      <w:marRight w:val="0"/>
                      <w:marTop w:val="0"/>
                      <w:marBottom w:val="0"/>
                      <w:divBdr>
                        <w:top w:val="none" w:sz="0" w:space="0" w:color="auto"/>
                        <w:left w:val="none" w:sz="0" w:space="0" w:color="auto"/>
                        <w:bottom w:val="none" w:sz="0" w:space="0" w:color="auto"/>
                        <w:right w:val="none" w:sz="0" w:space="0" w:color="auto"/>
                      </w:divBdr>
                      <w:divsChild>
                        <w:div w:id="681903007">
                          <w:marLeft w:val="0"/>
                          <w:marRight w:val="0"/>
                          <w:marTop w:val="0"/>
                          <w:marBottom w:val="0"/>
                          <w:divBdr>
                            <w:top w:val="none" w:sz="0" w:space="0" w:color="auto"/>
                            <w:left w:val="none" w:sz="0" w:space="0" w:color="auto"/>
                            <w:bottom w:val="none" w:sz="0" w:space="0" w:color="auto"/>
                            <w:right w:val="none" w:sz="0" w:space="0" w:color="auto"/>
                          </w:divBdr>
                        </w:div>
                        <w:div w:id="1598245304">
                          <w:marLeft w:val="0"/>
                          <w:marRight w:val="0"/>
                          <w:marTop w:val="0"/>
                          <w:marBottom w:val="0"/>
                          <w:divBdr>
                            <w:top w:val="none" w:sz="0" w:space="0" w:color="auto"/>
                            <w:left w:val="none" w:sz="0" w:space="0" w:color="auto"/>
                            <w:bottom w:val="none" w:sz="0" w:space="0" w:color="auto"/>
                            <w:right w:val="none" w:sz="0" w:space="0" w:color="auto"/>
                          </w:divBdr>
                        </w:div>
                        <w:div w:id="1842499362">
                          <w:marLeft w:val="0"/>
                          <w:marRight w:val="0"/>
                          <w:marTop w:val="0"/>
                          <w:marBottom w:val="0"/>
                          <w:divBdr>
                            <w:top w:val="none" w:sz="0" w:space="0" w:color="auto"/>
                            <w:left w:val="none" w:sz="0" w:space="0" w:color="auto"/>
                            <w:bottom w:val="none" w:sz="0" w:space="0" w:color="auto"/>
                            <w:right w:val="none" w:sz="0" w:space="0" w:color="auto"/>
                          </w:divBdr>
                        </w:div>
                        <w:div w:id="20680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67686">
          <w:marLeft w:val="0"/>
          <w:marRight w:val="0"/>
          <w:marTop w:val="0"/>
          <w:marBottom w:val="0"/>
          <w:divBdr>
            <w:top w:val="none" w:sz="0" w:space="0" w:color="auto"/>
            <w:left w:val="none" w:sz="0" w:space="0" w:color="auto"/>
            <w:bottom w:val="none" w:sz="0" w:space="0" w:color="auto"/>
            <w:right w:val="none" w:sz="0" w:space="0" w:color="auto"/>
          </w:divBdr>
          <w:divsChild>
            <w:div w:id="1285575365">
              <w:marLeft w:val="0"/>
              <w:marRight w:val="0"/>
              <w:marTop w:val="0"/>
              <w:marBottom w:val="0"/>
              <w:divBdr>
                <w:top w:val="none" w:sz="0" w:space="0" w:color="auto"/>
                <w:left w:val="none" w:sz="0" w:space="0" w:color="auto"/>
                <w:bottom w:val="none" w:sz="0" w:space="0" w:color="auto"/>
                <w:right w:val="none" w:sz="0" w:space="0" w:color="auto"/>
              </w:divBdr>
              <w:divsChild>
                <w:div w:id="16280048">
                  <w:marLeft w:val="0"/>
                  <w:marRight w:val="0"/>
                  <w:marTop w:val="0"/>
                  <w:marBottom w:val="0"/>
                  <w:divBdr>
                    <w:top w:val="none" w:sz="0" w:space="0" w:color="auto"/>
                    <w:left w:val="none" w:sz="0" w:space="0" w:color="auto"/>
                    <w:bottom w:val="none" w:sz="0" w:space="0" w:color="auto"/>
                    <w:right w:val="none" w:sz="0" w:space="0" w:color="auto"/>
                  </w:divBdr>
                  <w:divsChild>
                    <w:div w:id="1417677369">
                      <w:marLeft w:val="0"/>
                      <w:marRight w:val="0"/>
                      <w:marTop w:val="0"/>
                      <w:marBottom w:val="0"/>
                      <w:divBdr>
                        <w:top w:val="none" w:sz="0" w:space="0" w:color="auto"/>
                        <w:left w:val="none" w:sz="0" w:space="0" w:color="auto"/>
                        <w:bottom w:val="none" w:sz="0" w:space="0" w:color="auto"/>
                        <w:right w:val="none" w:sz="0" w:space="0" w:color="auto"/>
                      </w:divBdr>
                    </w:div>
                    <w:div w:id="1445809324">
                      <w:marLeft w:val="0"/>
                      <w:marRight w:val="0"/>
                      <w:marTop w:val="0"/>
                      <w:marBottom w:val="0"/>
                      <w:divBdr>
                        <w:top w:val="none" w:sz="0" w:space="0" w:color="auto"/>
                        <w:left w:val="none" w:sz="0" w:space="0" w:color="auto"/>
                        <w:bottom w:val="none" w:sz="0" w:space="0" w:color="auto"/>
                        <w:right w:val="none" w:sz="0" w:space="0" w:color="auto"/>
                      </w:divBdr>
                      <w:divsChild>
                        <w:div w:id="789208149">
                          <w:marLeft w:val="0"/>
                          <w:marRight w:val="0"/>
                          <w:marTop w:val="0"/>
                          <w:marBottom w:val="0"/>
                          <w:divBdr>
                            <w:top w:val="none" w:sz="0" w:space="0" w:color="auto"/>
                            <w:left w:val="none" w:sz="0" w:space="0" w:color="auto"/>
                            <w:bottom w:val="none" w:sz="0" w:space="0" w:color="auto"/>
                            <w:right w:val="none" w:sz="0" w:space="0" w:color="auto"/>
                          </w:divBdr>
                        </w:div>
                        <w:div w:id="1169562562">
                          <w:marLeft w:val="0"/>
                          <w:marRight w:val="0"/>
                          <w:marTop w:val="0"/>
                          <w:marBottom w:val="0"/>
                          <w:divBdr>
                            <w:top w:val="none" w:sz="0" w:space="0" w:color="auto"/>
                            <w:left w:val="none" w:sz="0" w:space="0" w:color="auto"/>
                            <w:bottom w:val="none" w:sz="0" w:space="0" w:color="auto"/>
                            <w:right w:val="none" w:sz="0" w:space="0" w:color="auto"/>
                          </w:divBdr>
                        </w:div>
                        <w:div w:id="1453356817">
                          <w:marLeft w:val="0"/>
                          <w:marRight w:val="0"/>
                          <w:marTop w:val="0"/>
                          <w:marBottom w:val="0"/>
                          <w:divBdr>
                            <w:top w:val="none" w:sz="0" w:space="0" w:color="auto"/>
                            <w:left w:val="none" w:sz="0" w:space="0" w:color="auto"/>
                            <w:bottom w:val="none" w:sz="0" w:space="0" w:color="auto"/>
                            <w:right w:val="none" w:sz="0" w:space="0" w:color="auto"/>
                          </w:divBdr>
                        </w:div>
                        <w:div w:id="1654093948">
                          <w:marLeft w:val="0"/>
                          <w:marRight w:val="0"/>
                          <w:marTop w:val="0"/>
                          <w:marBottom w:val="0"/>
                          <w:divBdr>
                            <w:top w:val="none" w:sz="0" w:space="0" w:color="auto"/>
                            <w:left w:val="none" w:sz="0" w:space="0" w:color="auto"/>
                            <w:bottom w:val="none" w:sz="0" w:space="0" w:color="auto"/>
                            <w:right w:val="none" w:sz="0" w:space="0" w:color="auto"/>
                          </w:divBdr>
                        </w:div>
                        <w:div w:id="1798135726">
                          <w:marLeft w:val="0"/>
                          <w:marRight w:val="0"/>
                          <w:marTop w:val="0"/>
                          <w:marBottom w:val="0"/>
                          <w:divBdr>
                            <w:top w:val="none" w:sz="0" w:space="0" w:color="auto"/>
                            <w:left w:val="none" w:sz="0" w:space="0" w:color="auto"/>
                            <w:bottom w:val="none" w:sz="0" w:space="0" w:color="auto"/>
                            <w:right w:val="none" w:sz="0" w:space="0" w:color="auto"/>
                          </w:divBdr>
                        </w:div>
                        <w:div w:id="18679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385809">
      <w:bodyDiv w:val="1"/>
      <w:marLeft w:val="0"/>
      <w:marRight w:val="0"/>
      <w:marTop w:val="0"/>
      <w:marBottom w:val="0"/>
      <w:divBdr>
        <w:top w:val="none" w:sz="0" w:space="0" w:color="auto"/>
        <w:left w:val="none" w:sz="0" w:space="0" w:color="auto"/>
        <w:bottom w:val="none" w:sz="0" w:space="0" w:color="auto"/>
        <w:right w:val="none" w:sz="0" w:space="0" w:color="auto"/>
      </w:divBdr>
    </w:div>
    <w:div w:id="302387642">
      <w:bodyDiv w:val="1"/>
      <w:marLeft w:val="0"/>
      <w:marRight w:val="0"/>
      <w:marTop w:val="0"/>
      <w:marBottom w:val="0"/>
      <w:divBdr>
        <w:top w:val="none" w:sz="0" w:space="0" w:color="auto"/>
        <w:left w:val="none" w:sz="0" w:space="0" w:color="auto"/>
        <w:bottom w:val="none" w:sz="0" w:space="0" w:color="auto"/>
        <w:right w:val="none" w:sz="0" w:space="0" w:color="auto"/>
      </w:divBdr>
    </w:div>
    <w:div w:id="368772131">
      <w:bodyDiv w:val="1"/>
      <w:marLeft w:val="0"/>
      <w:marRight w:val="0"/>
      <w:marTop w:val="0"/>
      <w:marBottom w:val="0"/>
      <w:divBdr>
        <w:top w:val="none" w:sz="0" w:space="0" w:color="auto"/>
        <w:left w:val="none" w:sz="0" w:space="0" w:color="auto"/>
        <w:bottom w:val="none" w:sz="0" w:space="0" w:color="auto"/>
        <w:right w:val="none" w:sz="0" w:space="0" w:color="auto"/>
      </w:divBdr>
    </w:div>
    <w:div w:id="394820796">
      <w:bodyDiv w:val="1"/>
      <w:marLeft w:val="0"/>
      <w:marRight w:val="0"/>
      <w:marTop w:val="0"/>
      <w:marBottom w:val="0"/>
      <w:divBdr>
        <w:top w:val="none" w:sz="0" w:space="0" w:color="auto"/>
        <w:left w:val="none" w:sz="0" w:space="0" w:color="auto"/>
        <w:bottom w:val="none" w:sz="0" w:space="0" w:color="auto"/>
        <w:right w:val="none" w:sz="0" w:space="0" w:color="auto"/>
      </w:divBdr>
    </w:div>
    <w:div w:id="407190572">
      <w:bodyDiv w:val="1"/>
      <w:marLeft w:val="0"/>
      <w:marRight w:val="0"/>
      <w:marTop w:val="0"/>
      <w:marBottom w:val="0"/>
      <w:divBdr>
        <w:top w:val="none" w:sz="0" w:space="0" w:color="auto"/>
        <w:left w:val="none" w:sz="0" w:space="0" w:color="auto"/>
        <w:bottom w:val="none" w:sz="0" w:space="0" w:color="auto"/>
        <w:right w:val="none" w:sz="0" w:space="0" w:color="auto"/>
      </w:divBdr>
    </w:div>
    <w:div w:id="407191128">
      <w:bodyDiv w:val="1"/>
      <w:marLeft w:val="0"/>
      <w:marRight w:val="0"/>
      <w:marTop w:val="0"/>
      <w:marBottom w:val="0"/>
      <w:divBdr>
        <w:top w:val="none" w:sz="0" w:space="0" w:color="auto"/>
        <w:left w:val="none" w:sz="0" w:space="0" w:color="auto"/>
        <w:bottom w:val="none" w:sz="0" w:space="0" w:color="auto"/>
        <w:right w:val="none" w:sz="0" w:space="0" w:color="auto"/>
      </w:divBdr>
    </w:div>
    <w:div w:id="531696437">
      <w:bodyDiv w:val="1"/>
      <w:marLeft w:val="0"/>
      <w:marRight w:val="0"/>
      <w:marTop w:val="0"/>
      <w:marBottom w:val="0"/>
      <w:divBdr>
        <w:top w:val="none" w:sz="0" w:space="0" w:color="auto"/>
        <w:left w:val="none" w:sz="0" w:space="0" w:color="auto"/>
        <w:bottom w:val="none" w:sz="0" w:space="0" w:color="auto"/>
        <w:right w:val="none" w:sz="0" w:space="0" w:color="auto"/>
      </w:divBdr>
    </w:div>
    <w:div w:id="561864215">
      <w:bodyDiv w:val="1"/>
      <w:marLeft w:val="0"/>
      <w:marRight w:val="0"/>
      <w:marTop w:val="0"/>
      <w:marBottom w:val="0"/>
      <w:divBdr>
        <w:top w:val="none" w:sz="0" w:space="0" w:color="auto"/>
        <w:left w:val="none" w:sz="0" w:space="0" w:color="auto"/>
        <w:bottom w:val="none" w:sz="0" w:space="0" w:color="auto"/>
        <w:right w:val="none" w:sz="0" w:space="0" w:color="auto"/>
      </w:divBdr>
    </w:div>
    <w:div w:id="889997589">
      <w:bodyDiv w:val="1"/>
      <w:marLeft w:val="0"/>
      <w:marRight w:val="0"/>
      <w:marTop w:val="0"/>
      <w:marBottom w:val="0"/>
      <w:divBdr>
        <w:top w:val="none" w:sz="0" w:space="0" w:color="auto"/>
        <w:left w:val="none" w:sz="0" w:space="0" w:color="auto"/>
        <w:bottom w:val="none" w:sz="0" w:space="0" w:color="auto"/>
        <w:right w:val="none" w:sz="0" w:space="0" w:color="auto"/>
      </w:divBdr>
    </w:div>
    <w:div w:id="902523360">
      <w:bodyDiv w:val="1"/>
      <w:marLeft w:val="0"/>
      <w:marRight w:val="0"/>
      <w:marTop w:val="0"/>
      <w:marBottom w:val="0"/>
      <w:divBdr>
        <w:top w:val="none" w:sz="0" w:space="0" w:color="auto"/>
        <w:left w:val="none" w:sz="0" w:space="0" w:color="auto"/>
        <w:bottom w:val="none" w:sz="0" w:space="0" w:color="auto"/>
        <w:right w:val="none" w:sz="0" w:space="0" w:color="auto"/>
      </w:divBdr>
    </w:div>
    <w:div w:id="914320871">
      <w:bodyDiv w:val="1"/>
      <w:marLeft w:val="0"/>
      <w:marRight w:val="0"/>
      <w:marTop w:val="0"/>
      <w:marBottom w:val="0"/>
      <w:divBdr>
        <w:top w:val="none" w:sz="0" w:space="0" w:color="auto"/>
        <w:left w:val="none" w:sz="0" w:space="0" w:color="auto"/>
        <w:bottom w:val="none" w:sz="0" w:space="0" w:color="auto"/>
        <w:right w:val="none" w:sz="0" w:space="0" w:color="auto"/>
      </w:divBdr>
    </w:div>
    <w:div w:id="988359988">
      <w:bodyDiv w:val="1"/>
      <w:marLeft w:val="0"/>
      <w:marRight w:val="0"/>
      <w:marTop w:val="0"/>
      <w:marBottom w:val="0"/>
      <w:divBdr>
        <w:top w:val="none" w:sz="0" w:space="0" w:color="auto"/>
        <w:left w:val="none" w:sz="0" w:space="0" w:color="auto"/>
        <w:bottom w:val="none" w:sz="0" w:space="0" w:color="auto"/>
        <w:right w:val="none" w:sz="0" w:space="0" w:color="auto"/>
      </w:divBdr>
    </w:div>
    <w:div w:id="999306027">
      <w:bodyDiv w:val="1"/>
      <w:marLeft w:val="0"/>
      <w:marRight w:val="0"/>
      <w:marTop w:val="0"/>
      <w:marBottom w:val="0"/>
      <w:divBdr>
        <w:top w:val="none" w:sz="0" w:space="0" w:color="auto"/>
        <w:left w:val="none" w:sz="0" w:space="0" w:color="auto"/>
        <w:bottom w:val="none" w:sz="0" w:space="0" w:color="auto"/>
        <w:right w:val="none" w:sz="0" w:space="0" w:color="auto"/>
      </w:divBdr>
    </w:div>
    <w:div w:id="1044987849">
      <w:bodyDiv w:val="1"/>
      <w:marLeft w:val="0"/>
      <w:marRight w:val="0"/>
      <w:marTop w:val="0"/>
      <w:marBottom w:val="0"/>
      <w:divBdr>
        <w:top w:val="none" w:sz="0" w:space="0" w:color="auto"/>
        <w:left w:val="none" w:sz="0" w:space="0" w:color="auto"/>
        <w:bottom w:val="none" w:sz="0" w:space="0" w:color="auto"/>
        <w:right w:val="none" w:sz="0" w:space="0" w:color="auto"/>
      </w:divBdr>
    </w:div>
    <w:div w:id="1082024526">
      <w:bodyDiv w:val="1"/>
      <w:marLeft w:val="0"/>
      <w:marRight w:val="0"/>
      <w:marTop w:val="0"/>
      <w:marBottom w:val="0"/>
      <w:divBdr>
        <w:top w:val="none" w:sz="0" w:space="0" w:color="auto"/>
        <w:left w:val="none" w:sz="0" w:space="0" w:color="auto"/>
        <w:bottom w:val="none" w:sz="0" w:space="0" w:color="auto"/>
        <w:right w:val="none" w:sz="0" w:space="0" w:color="auto"/>
      </w:divBdr>
    </w:div>
    <w:div w:id="1090853911">
      <w:bodyDiv w:val="1"/>
      <w:marLeft w:val="0"/>
      <w:marRight w:val="0"/>
      <w:marTop w:val="0"/>
      <w:marBottom w:val="0"/>
      <w:divBdr>
        <w:top w:val="none" w:sz="0" w:space="0" w:color="auto"/>
        <w:left w:val="none" w:sz="0" w:space="0" w:color="auto"/>
        <w:bottom w:val="none" w:sz="0" w:space="0" w:color="auto"/>
        <w:right w:val="none" w:sz="0" w:space="0" w:color="auto"/>
      </w:divBdr>
    </w:div>
    <w:div w:id="1112941288">
      <w:bodyDiv w:val="1"/>
      <w:marLeft w:val="0"/>
      <w:marRight w:val="0"/>
      <w:marTop w:val="0"/>
      <w:marBottom w:val="0"/>
      <w:divBdr>
        <w:top w:val="none" w:sz="0" w:space="0" w:color="auto"/>
        <w:left w:val="none" w:sz="0" w:space="0" w:color="auto"/>
        <w:bottom w:val="none" w:sz="0" w:space="0" w:color="auto"/>
        <w:right w:val="none" w:sz="0" w:space="0" w:color="auto"/>
      </w:divBdr>
    </w:div>
    <w:div w:id="1155299527">
      <w:bodyDiv w:val="1"/>
      <w:marLeft w:val="0"/>
      <w:marRight w:val="0"/>
      <w:marTop w:val="0"/>
      <w:marBottom w:val="0"/>
      <w:divBdr>
        <w:top w:val="none" w:sz="0" w:space="0" w:color="auto"/>
        <w:left w:val="none" w:sz="0" w:space="0" w:color="auto"/>
        <w:bottom w:val="none" w:sz="0" w:space="0" w:color="auto"/>
        <w:right w:val="none" w:sz="0" w:space="0" w:color="auto"/>
      </w:divBdr>
    </w:div>
    <w:div w:id="1207987314">
      <w:bodyDiv w:val="1"/>
      <w:marLeft w:val="0"/>
      <w:marRight w:val="0"/>
      <w:marTop w:val="0"/>
      <w:marBottom w:val="0"/>
      <w:divBdr>
        <w:top w:val="none" w:sz="0" w:space="0" w:color="auto"/>
        <w:left w:val="none" w:sz="0" w:space="0" w:color="auto"/>
        <w:bottom w:val="none" w:sz="0" w:space="0" w:color="auto"/>
        <w:right w:val="none" w:sz="0" w:space="0" w:color="auto"/>
      </w:divBdr>
    </w:div>
    <w:div w:id="1291133741">
      <w:bodyDiv w:val="1"/>
      <w:marLeft w:val="0"/>
      <w:marRight w:val="0"/>
      <w:marTop w:val="0"/>
      <w:marBottom w:val="0"/>
      <w:divBdr>
        <w:top w:val="none" w:sz="0" w:space="0" w:color="auto"/>
        <w:left w:val="none" w:sz="0" w:space="0" w:color="auto"/>
        <w:bottom w:val="none" w:sz="0" w:space="0" w:color="auto"/>
        <w:right w:val="none" w:sz="0" w:space="0" w:color="auto"/>
      </w:divBdr>
      <w:divsChild>
        <w:div w:id="134611099">
          <w:marLeft w:val="0"/>
          <w:marRight w:val="0"/>
          <w:marTop w:val="0"/>
          <w:marBottom w:val="0"/>
          <w:divBdr>
            <w:top w:val="none" w:sz="0" w:space="0" w:color="auto"/>
            <w:left w:val="none" w:sz="0" w:space="0" w:color="auto"/>
            <w:bottom w:val="none" w:sz="0" w:space="0" w:color="auto"/>
            <w:right w:val="none" w:sz="0" w:space="0" w:color="auto"/>
          </w:divBdr>
          <w:divsChild>
            <w:div w:id="599146594">
              <w:marLeft w:val="0"/>
              <w:marRight w:val="0"/>
              <w:marTop w:val="0"/>
              <w:marBottom w:val="0"/>
              <w:divBdr>
                <w:top w:val="none" w:sz="0" w:space="0" w:color="auto"/>
                <w:left w:val="none" w:sz="0" w:space="0" w:color="auto"/>
                <w:bottom w:val="none" w:sz="0" w:space="0" w:color="auto"/>
                <w:right w:val="none" w:sz="0" w:space="0" w:color="auto"/>
              </w:divBdr>
              <w:divsChild>
                <w:div w:id="1633055373">
                  <w:marLeft w:val="0"/>
                  <w:marRight w:val="0"/>
                  <w:marTop w:val="0"/>
                  <w:marBottom w:val="0"/>
                  <w:divBdr>
                    <w:top w:val="none" w:sz="0" w:space="0" w:color="auto"/>
                    <w:left w:val="none" w:sz="0" w:space="0" w:color="auto"/>
                    <w:bottom w:val="none" w:sz="0" w:space="0" w:color="auto"/>
                    <w:right w:val="none" w:sz="0" w:space="0" w:color="auto"/>
                  </w:divBdr>
                  <w:divsChild>
                    <w:div w:id="636255180">
                      <w:marLeft w:val="0"/>
                      <w:marRight w:val="0"/>
                      <w:marTop w:val="0"/>
                      <w:marBottom w:val="0"/>
                      <w:divBdr>
                        <w:top w:val="none" w:sz="0" w:space="0" w:color="auto"/>
                        <w:left w:val="none" w:sz="0" w:space="0" w:color="auto"/>
                        <w:bottom w:val="none" w:sz="0" w:space="0" w:color="auto"/>
                        <w:right w:val="none" w:sz="0" w:space="0" w:color="auto"/>
                      </w:divBdr>
                      <w:divsChild>
                        <w:div w:id="62681129">
                          <w:marLeft w:val="0"/>
                          <w:marRight w:val="0"/>
                          <w:marTop w:val="0"/>
                          <w:marBottom w:val="0"/>
                          <w:divBdr>
                            <w:top w:val="none" w:sz="0" w:space="0" w:color="auto"/>
                            <w:left w:val="none" w:sz="0" w:space="0" w:color="auto"/>
                            <w:bottom w:val="none" w:sz="0" w:space="0" w:color="auto"/>
                            <w:right w:val="none" w:sz="0" w:space="0" w:color="auto"/>
                          </w:divBdr>
                        </w:div>
                        <w:div w:id="399791767">
                          <w:marLeft w:val="0"/>
                          <w:marRight w:val="0"/>
                          <w:marTop w:val="0"/>
                          <w:marBottom w:val="0"/>
                          <w:divBdr>
                            <w:top w:val="none" w:sz="0" w:space="0" w:color="auto"/>
                            <w:left w:val="none" w:sz="0" w:space="0" w:color="auto"/>
                            <w:bottom w:val="none" w:sz="0" w:space="0" w:color="auto"/>
                            <w:right w:val="none" w:sz="0" w:space="0" w:color="auto"/>
                          </w:divBdr>
                        </w:div>
                        <w:div w:id="1989898902">
                          <w:marLeft w:val="0"/>
                          <w:marRight w:val="0"/>
                          <w:marTop w:val="0"/>
                          <w:marBottom w:val="0"/>
                          <w:divBdr>
                            <w:top w:val="none" w:sz="0" w:space="0" w:color="auto"/>
                            <w:left w:val="none" w:sz="0" w:space="0" w:color="auto"/>
                            <w:bottom w:val="none" w:sz="0" w:space="0" w:color="auto"/>
                            <w:right w:val="none" w:sz="0" w:space="0" w:color="auto"/>
                          </w:divBdr>
                        </w:div>
                        <w:div w:id="2083214116">
                          <w:marLeft w:val="0"/>
                          <w:marRight w:val="0"/>
                          <w:marTop w:val="0"/>
                          <w:marBottom w:val="0"/>
                          <w:divBdr>
                            <w:top w:val="none" w:sz="0" w:space="0" w:color="auto"/>
                            <w:left w:val="none" w:sz="0" w:space="0" w:color="auto"/>
                            <w:bottom w:val="none" w:sz="0" w:space="0" w:color="auto"/>
                            <w:right w:val="none" w:sz="0" w:space="0" w:color="auto"/>
                          </w:divBdr>
                        </w:div>
                      </w:divsChild>
                    </w:div>
                    <w:div w:id="1520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0305">
          <w:marLeft w:val="0"/>
          <w:marRight w:val="0"/>
          <w:marTop w:val="0"/>
          <w:marBottom w:val="0"/>
          <w:divBdr>
            <w:top w:val="none" w:sz="0" w:space="0" w:color="auto"/>
            <w:left w:val="none" w:sz="0" w:space="0" w:color="auto"/>
            <w:bottom w:val="none" w:sz="0" w:space="0" w:color="auto"/>
            <w:right w:val="none" w:sz="0" w:space="0" w:color="auto"/>
          </w:divBdr>
          <w:divsChild>
            <w:div w:id="162208597">
              <w:marLeft w:val="0"/>
              <w:marRight w:val="0"/>
              <w:marTop w:val="0"/>
              <w:marBottom w:val="0"/>
              <w:divBdr>
                <w:top w:val="none" w:sz="0" w:space="0" w:color="auto"/>
                <w:left w:val="none" w:sz="0" w:space="0" w:color="auto"/>
                <w:bottom w:val="none" w:sz="0" w:space="0" w:color="auto"/>
                <w:right w:val="none" w:sz="0" w:space="0" w:color="auto"/>
              </w:divBdr>
              <w:divsChild>
                <w:div w:id="349915598">
                  <w:marLeft w:val="0"/>
                  <w:marRight w:val="0"/>
                  <w:marTop w:val="0"/>
                  <w:marBottom w:val="0"/>
                  <w:divBdr>
                    <w:top w:val="none" w:sz="0" w:space="0" w:color="auto"/>
                    <w:left w:val="none" w:sz="0" w:space="0" w:color="auto"/>
                    <w:bottom w:val="none" w:sz="0" w:space="0" w:color="auto"/>
                    <w:right w:val="none" w:sz="0" w:space="0" w:color="auto"/>
                  </w:divBdr>
                  <w:divsChild>
                    <w:div w:id="303974616">
                      <w:marLeft w:val="0"/>
                      <w:marRight w:val="0"/>
                      <w:marTop w:val="0"/>
                      <w:marBottom w:val="0"/>
                      <w:divBdr>
                        <w:top w:val="none" w:sz="0" w:space="0" w:color="auto"/>
                        <w:left w:val="none" w:sz="0" w:space="0" w:color="auto"/>
                        <w:bottom w:val="none" w:sz="0" w:space="0" w:color="auto"/>
                        <w:right w:val="none" w:sz="0" w:space="0" w:color="auto"/>
                      </w:divBdr>
                      <w:divsChild>
                        <w:div w:id="247155798">
                          <w:marLeft w:val="0"/>
                          <w:marRight w:val="0"/>
                          <w:marTop w:val="0"/>
                          <w:marBottom w:val="0"/>
                          <w:divBdr>
                            <w:top w:val="none" w:sz="0" w:space="0" w:color="auto"/>
                            <w:left w:val="none" w:sz="0" w:space="0" w:color="auto"/>
                            <w:bottom w:val="none" w:sz="0" w:space="0" w:color="auto"/>
                            <w:right w:val="none" w:sz="0" w:space="0" w:color="auto"/>
                          </w:divBdr>
                        </w:div>
                        <w:div w:id="366687441">
                          <w:marLeft w:val="0"/>
                          <w:marRight w:val="0"/>
                          <w:marTop w:val="0"/>
                          <w:marBottom w:val="0"/>
                          <w:divBdr>
                            <w:top w:val="none" w:sz="0" w:space="0" w:color="auto"/>
                            <w:left w:val="none" w:sz="0" w:space="0" w:color="auto"/>
                            <w:bottom w:val="none" w:sz="0" w:space="0" w:color="auto"/>
                            <w:right w:val="none" w:sz="0" w:space="0" w:color="auto"/>
                          </w:divBdr>
                        </w:div>
                        <w:div w:id="1168472930">
                          <w:marLeft w:val="0"/>
                          <w:marRight w:val="0"/>
                          <w:marTop w:val="0"/>
                          <w:marBottom w:val="0"/>
                          <w:divBdr>
                            <w:top w:val="none" w:sz="0" w:space="0" w:color="auto"/>
                            <w:left w:val="none" w:sz="0" w:space="0" w:color="auto"/>
                            <w:bottom w:val="none" w:sz="0" w:space="0" w:color="auto"/>
                            <w:right w:val="none" w:sz="0" w:space="0" w:color="auto"/>
                          </w:divBdr>
                        </w:div>
                      </w:divsChild>
                    </w:div>
                    <w:div w:id="9714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20229">
          <w:marLeft w:val="0"/>
          <w:marRight w:val="0"/>
          <w:marTop w:val="0"/>
          <w:marBottom w:val="0"/>
          <w:divBdr>
            <w:top w:val="none" w:sz="0" w:space="0" w:color="auto"/>
            <w:left w:val="none" w:sz="0" w:space="0" w:color="auto"/>
            <w:bottom w:val="none" w:sz="0" w:space="0" w:color="auto"/>
            <w:right w:val="none" w:sz="0" w:space="0" w:color="auto"/>
          </w:divBdr>
        </w:div>
        <w:div w:id="1195390925">
          <w:marLeft w:val="0"/>
          <w:marRight w:val="0"/>
          <w:marTop w:val="0"/>
          <w:marBottom w:val="0"/>
          <w:divBdr>
            <w:top w:val="none" w:sz="0" w:space="0" w:color="auto"/>
            <w:left w:val="none" w:sz="0" w:space="0" w:color="auto"/>
            <w:bottom w:val="none" w:sz="0" w:space="0" w:color="auto"/>
            <w:right w:val="none" w:sz="0" w:space="0" w:color="auto"/>
          </w:divBdr>
          <w:divsChild>
            <w:div w:id="653533532">
              <w:marLeft w:val="0"/>
              <w:marRight w:val="0"/>
              <w:marTop w:val="0"/>
              <w:marBottom w:val="0"/>
              <w:divBdr>
                <w:top w:val="none" w:sz="0" w:space="0" w:color="auto"/>
                <w:left w:val="none" w:sz="0" w:space="0" w:color="auto"/>
                <w:bottom w:val="none" w:sz="0" w:space="0" w:color="auto"/>
                <w:right w:val="none" w:sz="0" w:space="0" w:color="auto"/>
              </w:divBdr>
              <w:divsChild>
                <w:div w:id="1866793628">
                  <w:marLeft w:val="0"/>
                  <w:marRight w:val="0"/>
                  <w:marTop w:val="0"/>
                  <w:marBottom w:val="0"/>
                  <w:divBdr>
                    <w:top w:val="none" w:sz="0" w:space="0" w:color="auto"/>
                    <w:left w:val="none" w:sz="0" w:space="0" w:color="auto"/>
                    <w:bottom w:val="none" w:sz="0" w:space="0" w:color="auto"/>
                    <w:right w:val="none" w:sz="0" w:space="0" w:color="auto"/>
                  </w:divBdr>
                  <w:divsChild>
                    <w:div w:id="138159261">
                      <w:marLeft w:val="0"/>
                      <w:marRight w:val="0"/>
                      <w:marTop w:val="0"/>
                      <w:marBottom w:val="0"/>
                      <w:divBdr>
                        <w:top w:val="none" w:sz="0" w:space="0" w:color="auto"/>
                        <w:left w:val="none" w:sz="0" w:space="0" w:color="auto"/>
                        <w:bottom w:val="none" w:sz="0" w:space="0" w:color="auto"/>
                        <w:right w:val="none" w:sz="0" w:space="0" w:color="auto"/>
                      </w:divBdr>
                    </w:div>
                    <w:div w:id="607126638">
                      <w:marLeft w:val="0"/>
                      <w:marRight w:val="0"/>
                      <w:marTop w:val="0"/>
                      <w:marBottom w:val="0"/>
                      <w:divBdr>
                        <w:top w:val="none" w:sz="0" w:space="0" w:color="auto"/>
                        <w:left w:val="none" w:sz="0" w:space="0" w:color="auto"/>
                        <w:bottom w:val="none" w:sz="0" w:space="0" w:color="auto"/>
                        <w:right w:val="none" w:sz="0" w:space="0" w:color="auto"/>
                      </w:divBdr>
                      <w:divsChild>
                        <w:div w:id="454952157">
                          <w:marLeft w:val="0"/>
                          <w:marRight w:val="0"/>
                          <w:marTop w:val="0"/>
                          <w:marBottom w:val="0"/>
                          <w:divBdr>
                            <w:top w:val="none" w:sz="0" w:space="0" w:color="auto"/>
                            <w:left w:val="none" w:sz="0" w:space="0" w:color="auto"/>
                            <w:bottom w:val="none" w:sz="0" w:space="0" w:color="auto"/>
                            <w:right w:val="none" w:sz="0" w:space="0" w:color="auto"/>
                          </w:divBdr>
                        </w:div>
                        <w:div w:id="500434575">
                          <w:marLeft w:val="0"/>
                          <w:marRight w:val="0"/>
                          <w:marTop w:val="0"/>
                          <w:marBottom w:val="0"/>
                          <w:divBdr>
                            <w:top w:val="none" w:sz="0" w:space="0" w:color="auto"/>
                            <w:left w:val="none" w:sz="0" w:space="0" w:color="auto"/>
                            <w:bottom w:val="none" w:sz="0" w:space="0" w:color="auto"/>
                            <w:right w:val="none" w:sz="0" w:space="0" w:color="auto"/>
                          </w:divBdr>
                        </w:div>
                        <w:div w:id="9203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491721">
          <w:marLeft w:val="0"/>
          <w:marRight w:val="0"/>
          <w:marTop w:val="0"/>
          <w:marBottom w:val="0"/>
          <w:divBdr>
            <w:top w:val="none" w:sz="0" w:space="0" w:color="auto"/>
            <w:left w:val="none" w:sz="0" w:space="0" w:color="auto"/>
            <w:bottom w:val="none" w:sz="0" w:space="0" w:color="auto"/>
            <w:right w:val="none" w:sz="0" w:space="0" w:color="auto"/>
          </w:divBdr>
          <w:divsChild>
            <w:div w:id="1899587196">
              <w:marLeft w:val="0"/>
              <w:marRight w:val="0"/>
              <w:marTop w:val="0"/>
              <w:marBottom w:val="0"/>
              <w:divBdr>
                <w:top w:val="none" w:sz="0" w:space="0" w:color="auto"/>
                <w:left w:val="none" w:sz="0" w:space="0" w:color="auto"/>
                <w:bottom w:val="none" w:sz="0" w:space="0" w:color="auto"/>
                <w:right w:val="none" w:sz="0" w:space="0" w:color="auto"/>
              </w:divBdr>
              <w:divsChild>
                <w:div w:id="57478435">
                  <w:marLeft w:val="0"/>
                  <w:marRight w:val="0"/>
                  <w:marTop w:val="0"/>
                  <w:marBottom w:val="0"/>
                  <w:divBdr>
                    <w:top w:val="none" w:sz="0" w:space="0" w:color="auto"/>
                    <w:left w:val="none" w:sz="0" w:space="0" w:color="auto"/>
                    <w:bottom w:val="none" w:sz="0" w:space="0" w:color="auto"/>
                    <w:right w:val="none" w:sz="0" w:space="0" w:color="auto"/>
                  </w:divBdr>
                  <w:divsChild>
                    <w:div w:id="407701796">
                      <w:marLeft w:val="0"/>
                      <w:marRight w:val="0"/>
                      <w:marTop w:val="0"/>
                      <w:marBottom w:val="0"/>
                      <w:divBdr>
                        <w:top w:val="none" w:sz="0" w:space="0" w:color="auto"/>
                        <w:left w:val="none" w:sz="0" w:space="0" w:color="auto"/>
                        <w:bottom w:val="none" w:sz="0" w:space="0" w:color="auto"/>
                        <w:right w:val="none" w:sz="0" w:space="0" w:color="auto"/>
                      </w:divBdr>
                    </w:div>
                    <w:div w:id="705376373">
                      <w:marLeft w:val="0"/>
                      <w:marRight w:val="0"/>
                      <w:marTop w:val="0"/>
                      <w:marBottom w:val="0"/>
                      <w:divBdr>
                        <w:top w:val="none" w:sz="0" w:space="0" w:color="auto"/>
                        <w:left w:val="none" w:sz="0" w:space="0" w:color="auto"/>
                        <w:bottom w:val="none" w:sz="0" w:space="0" w:color="auto"/>
                        <w:right w:val="none" w:sz="0" w:space="0" w:color="auto"/>
                      </w:divBdr>
                      <w:divsChild>
                        <w:div w:id="324745104">
                          <w:marLeft w:val="0"/>
                          <w:marRight w:val="0"/>
                          <w:marTop w:val="0"/>
                          <w:marBottom w:val="0"/>
                          <w:divBdr>
                            <w:top w:val="none" w:sz="0" w:space="0" w:color="auto"/>
                            <w:left w:val="none" w:sz="0" w:space="0" w:color="auto"/>
                            <w:bottom w:val="none" w:sz="0" w:space="0" w:color="auto"/>
                            <w:right w:val="none" w:sz="0" w:space="0" w:color="auto"/>
                          </w:divBdr>
                        </w:div>
                        <w:div w:id="953026074">
                          <w:marLeft w:val="0"/>
                          <w:marRight w:val="0"/>
                          <w:marTop w:val="0"/>
                          <w:marBottom w:val="0"/>
                          <w:divBdr>
                            <w:top w:val="none" w:sz="0" w:space="0" w:color="auto"/>
                            <w:left w:val="none" w:sz="0" w:space="0" w:color="auto"/>
                            <w:bottom w:val="none" w:sz="0" w:space="0" w:color="auto"/>
                            <w:right w:val="none" w:sz="0" w:space="0" w:color="auto"/>
                          </w:divBdr>
                        </w:div>
                        <w:div w:id="1202012397">
                          <w:marLeft w:val="0"/>
                          <w:marRight w:val="0"/>
                          <w:marTop w:val="0"/>
                          <w:marBottom w:val="0"/>
                          <w:divBdr>
                            <w:top w:val="none" w:sz="0" w:space="0" w:color="auto"/>
                            <w:left w:val="none" w:sz="0" w:space="0" w:color="auto"/>
                            <w:bottom w:val="none" w:sz="0" w:space="0" w:color="auto"/>
                            <w:right w:val="none" w:sz="0" w:space="0" w:color="auto"/>
                          </w:divBdr>
                        </w:div>
                        <w:div w:id="15738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8047">
          <w:marLeft w:val="0"/>
          <w:marRight w:val="0"/>
          <w:marTop w:val="0"/>
          <w:marBottom w:val="0"/>
          <w:divBdr>
            <w:top w:val="none" w:sz="0" w:space="0" w:color="auto"/>
            <w:left w:val="none" w:sz="0" w:space="0" w:color="auto"/>
            <w:bottom w:val="none" w:sz="0" w:space="0" w:color="auto"/>
            <w:right w:val="none" w:sz="0" w:space="0" w:color="auto"/>
          </w:divBdr>
        </w:div>
        <w:div w:id="1910072204">
          <w:marLeft w:val="0"/>
          <w:marRight w:val="0"/>
          <w:marTop w:val="0"/>
          <w:marBottom w:val="0"/>
          <w:divBdr>
            <w:top w:val="none" w:sz="0" w:space="0" w:color="auto"/>
            <w:left w:val="none" w:sz="0" w:space="0" w:color="auto"/>
            <w:bottom w:val="none" w:sz="0" w:space="0" w:color="auto"/>
            <w:right w:val="none" w:sz="0" w:space="0" w:color="auto"/>
          </w:divBdr>
          <w:divsChild>
            <w:div w:id="838931433">
              <w:marLeft w:val="0"/>
              <w:marRight w:val="0"/>
              <w:marTop w:val="0"/>
              <w:marBottom w:val="0"/>
              <w:divBdr>
                <w:top w:val="none" w:sz="0" w:space="0" w:color="auto"/>
                <w:left w:val="none" w:sz="0" w:space="0" w:color="auto"/>
                <w:bottom w:val="none" w:sz="0" w:space="0" w:color="auto"/>
                <w:right w:val="none" w:sz="0" w:space="0" w:color="auto"/>
              </w:divBdr>
              <w:divsChild>
                <w:div w:id="25369777">
                  <w:marLeft w:val="0"/>
                  <w:marRight w:val="0"/>
                  <w:marTop w:val="0"/>
                  <w:marBottom w:val="0"/>
                  <w:divBdr>
                    <w:top w:val="none" w:sz="0" w:space="0" w:color="auto"/>
                    <w:left w:val="none" w:sz="0" w:space="0" w:color="auto"/>
                    <w:bottom w:val="none" w:sz="0" w:space="0" w:color="auto"/>
                    <w:right w:val="none" w:sz="0" w:space="0" w:color="auto"/>
                  </w:divBdr>
                  <w:divsChild>
                    <w:div w:id="1789592206">
                      <w:marLeft w:val="0"/>
                      <w:marRight w:val="0"/>
                      <w:marTop w:val="0"/>
                      <w:marBottom w:val="0"/>
                      <w:divBdr>
                        <w:top w:val="none" w:sz="0" w:space="0" w:color="auto"/>
                        <w:left w:val="none" w:sz="0" w:space="0" w:color="auto"/>
                        <w:bottom w:val="none" w:sz="0" w:space="0" w:color="auto"/>
                        <w:right w:val="none" w:sz="0" w:space="0" w:color="auto"/>
                      </w:divBdr>
                      <w:divsChild>
                        <w:div w:id="323241286">
                          <w:marLeft w:val="0"/>
                          <w:marRight w:val="0"/>
                          <w:marTop w:val="0"/>
                          <w:marBottom w:val="0"/>
                          <w:divBdr>
                            <w:top w:val="none" w:sz="0" w:space="0" w:color="auto"/>
                            <w:left w:val="none" w:sz="0" w:space="0" w:color="auto"/>
                            <w:bottom w:val="none" w:sz="0" w:space="0" w:color="auto"/>
                            <w:right w:val="none" w:sz="0" w:space="0" w:color="auto"/>
                          </w:divBdr>
                        </w:div>
                        <w:div w:id="481046217">
                          <w:marLeft w:val="0"/>
                          <w:marRight w:val="0"/>
                          <w:marTop w:val="0"/>
                          <w:marBottom w:val="0"/>
                          <w:divBdr>
                            <w:top w:val="none" w:sz="0" w:space="0" w:color="auto"/>
                            <w:left w:val="none" w:sz="0" w:space="0" w:color="auto"/>
                            <w:bottom w:val="none" w:sz="0" w:space="0" w:color="auto"/>
                            <w:right w:val="none" w:sz="0" w:space="0" w:color="auto"/>
                          </w:divBdr>
                        </w:div>
                        <w:div w:id="607205383">
                          <w:marLeft w:val="0"/>
                          <w:marRight w:val="0"/>
                          <w:marTop w:val="0"/>
                          <w:marBottom w:val="0"/>
                          <w:divBdr>
                            <w:top w:val="none" w:sz="0" w:space="0" w:color="auto"/>
                            <w:left w:val="none" w:sz="0" w:space="0" w:color="auto"/>
                            <w:bottom w:val="none" w:sz="0" w:space="0" w:color="auto"/>
                            <w:right w:val="none" w:sz="0" w:space="0" w:color="auto"/>
                          </w:divBdr>
                        </w:div>
                        <w:div w:id="2075005283">
                          <w:marLeft w:val="0"/>
                          <w:marRight w:val="0"/>
                          <w:marTop w:val="0"/>
                          <w:marBottom w:val="0"/>
                          <w:divBdr>
                            <w:top w:val="none" w:sz="0" w:space="0" w:color="auto"/>
                            <w:left w:val="none" w:sz="0" w:space="0" w:color="auto"/>
                            <w:bottom w:val="none" w:sz="0" w:space="0" w:color="auto"/>
                            <w:right w:val="none" w:sz="0" w:space="0" w:color="auto"/>
                          </w:divBdr>
                        </w:div>
                      </w:divsChild>
                    </w:div>
                    <w:div w:id="2134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8275">
          <w:marLeft w:val="0"/>
          <w:marRight w:val="0"/>
          <w:marTop w:val="0"/>
          <w:marBottom w:val="0"/>
          <w:divBdr>
            <w:top w:val="none" w:sz="0" w:space="0" w:color="auto"/>
            <w:left w:val="none" w:sz="0" w:space="0" w:color="auto"/>
            <w:bottom w:val="none" w:sz="0" w:space="0" w:color="auto"/>
            <w:right w:val="none" w:sz="0" w:space="0" w:color="auto"/>
          </w:divBdr>
          <w:divsChild>
            <w:div w:id="240680308">
              <w:marLeft w:val="0"/>
              <w:marRight w:val="0"/>
              <w:marTop w:val="0"/>
              <w:marBottom w:val="0"/>
              <w:divBdr>
                <w:top w:val="none" w:sz="0" w:space="0" w:color="auto"/>
                <w:left w:val="none" w:sz="0" w:space="0" w:color="auto"/>
                <w:bottom w:val="none" w:sz="0" w:space="0" w:color="auto"/>
                <w:right w:val="none" w:sz="0" w:space="0" w:color="auto"/>
              </w:divBdr>
              <w:divsChild>
                <w:div w:id="44647559">
                  <w:marLeft w:val="0"/>
                  <w:marRight w:val="0"/>
                  <w:marTop w:val="0"/>
                  <w:marBottom w:val="0"/>
                  <w:divBdr>
                    <w:top w:val="none" w:sz="0" w:space="0" w:color="auto"/>
                    <w:left w:val="none" w:sz="0" w:space="0" w:color="auto"/>
                    <w:bottom w:val="none" w:sz="0" w:space="0" w:color="auto"/>
                    <w:right w:val="none" w:sz="0" w:space="0" w:color="auto"/>
                  </w:divBdr>
                  <w:divsChild>
                    <w:div w:id="28922320">
                      <w:marLeft w:val="0"/>
                      <w:marRight w:val="0"/>
                      <w:marTop w:val="0"/>
                      <w:marBottom w:val="0"/>
                      <w:divBdr>
                        <w:top w:val="none" w:sz="0" w:space="0" w:color="auto"/>
                        <w:left w:val="none" w:sz="0" w:space="0" w:color="auto"/>
                        <w:bottom w:val="none" w:sz="0" w:space="0" w:color="auto"/>
                        <w:right w:val="none" w:sz="0" w:space="0" w:color="auto"/>
                      </w:divBdr>
                    </w:div>
                    <w:div w:id="905602902">
                      <w:marLeft w:val="0"/>
                      <w:marRight w:val="0"/>
                      <w:marTop w:val="0"/>
                      <w:marBottom w:val="0"/>
                      <w:divBdr>
                        <w:top w:val="none" w:sz="0" w:space="0" w:color="auto"/>
                        <w:left w:val="none" w:sz="0" w:space="0" w:color="auto"/>
                        <w:bottom w:val="none" w:sz="0" w:space="0" w:color="auto"/>
                        <w:right w:val="none" w:sz="0" w:space="0" w:color="auto"/>
                      </w:divBdr>
                      <w:divsChild>
                        <w:div w:id="254216944">
                          <w:marLeft w:val="0"/>
                          <w:marRight w:val="0"/>
                          <w:marTop w:val="0"/>
                          <w:marBottom w:val="0"/>
                          <w:divBdr>
                            <w:top w:val="none" w:sz="0" w:space="0" w:color="auto"/>
                            <w:left w:val="none" w:sz="0" w:space="0" w:color="auto"/>
                            <w:bottom w:val="none" w:sz="0" w:space="0" w:color="auto"/>
                            <w:right w:val="none" w:sz="0" w:space="0" w:color="auto"/>
                          </w:divBdr>
                        </w:div>
                        <w:div w:id="301665649">
                          <w:marLeft w:val="0"/>
                          <w:marRight w:val="0"/>
                          <w:marTop w:val="0"/>
                          <w:marBottom w:val="0"/>
                          <w:divBdr>
                            <w:top w:val="none" w:sz="0" w:space="0" w:color="auto"/>
                            <w:left w:val="none" w:sz="0" w:space="0" w:color="auto"/>
                            <w:bottom w:val="none" w:sz="0" w:space="0" w:color="auto"/>
                            <w:right w:val="none" w:sz="0" w:space="0" w:color="auto"/>
                          </w:divBdr>
                        </w:div>
                        <w:div w:id="985819991">
                          <w:marLeft w:val="0"/>
                          <w:marRight w:val="0"/>
                          <w:marTop w:val="0"/>
                          <w:marBottom w:val="0"/>
                          <w:divBdr>
                            <w:top w:val="none" w:sz="0" w:space="0" w:color="auto"/>
                            <w:left w:val="none" w:sz="0" w:space="0" w:color="auto"/>
                            <w:bottom w:val="none" w:sz="0" w:space="0" w:color="auto"/>
                            <w:right w:val="none" w:sz="0" w:space="0" w:color="auto"/>
                          </w:divBdr>
                        </w:div>
                        <w:div w:id="11257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679738">
      <w:bodyDiv w:val="1"/>
      <w:marLeft w:val="0"/>
      <w:marRight w:val="0"/>
      <w:marTop w:val="0"/>
      <w:marBottom w:val="0"/>
      <w:divBdr>
        <w:top w:val="none" w:sz="0" w:space="0" w:color="auto"/>
        <w:left w:val="none" w:sz="0" w:space="0" w:color="auto"/>
        <w:bottom w:val="none" w:sz="0" w:space="0" w:color="auto"/>
        <w:right w:val="none" w:sz="0" w:space="0" w:color="auto"/>
      </w:divBdr>
    </w:div>
    <w:div w:id="1612861481">
      <w:bodyDiv w:val="1"/>
      <w:marLeft w:val="0"/>
      <w:marRight w:val="0"/>
      <w:marTop w:val="0"/>
      <w:marBottom w:val="0"/>
      <w:divBdr>
        <w:top w:val="none" w:sz="0" w:space="0" w:color="auto"/>
        <w:left w:val="none" w:sz="0" w:space="0" w:color="auto"/>
        <w:bottom w:val="none" w:sz="0" w:space="0" w:color="auto"/>
        <w:right w:val="none" w:sz="0" w:space="0" w:color="auto"/>
      </w:divBdr>
    </w:div>
    <w:div w:id="1645550354">
      <w:bodyDiv w:val="1"/>
      <w:marLeft w:val="0"/>
      <w:marRight w:val="0"/>
      <w:marTop w:val="0"/>
      <w:marBottom w:val="0"/>
      <w:divBdr>
        <w:top w:val="none" w:sz="0" w:space="0" w:color="auto"/>
        <w:left w:val="none" w:sz="0" w:space="0" w:color="auto"/>
        <w:bottom w:val="none" w:sz="0" w:space="0" w:color="auto"/>
        <w:right w:val="none" w:sz="0" w:space="0" w:color="auto"/>
      </w:divBdr>
    </w:div>
    <w:div w:id="1650399539">
      <w:bodyDiv w:val="1"/>
      <w:marLeft w:val="0"/>
      <w:marRight w:val="0"/>
      <w:marTop w:val="0"/>
      <w:marBottom w:val="0"/>
      <w:divBdr>
        <w:top w:val="none" w:sz="0" w:space="0" w:color="auto"/>
        <w:left w:val="none" w:sz="0" w:space="0" w:color="auto"/>
        <w:bottom w:val="none" w:sz="0" w:space="0" w:color="auto"/>
        <w:right w:val="none" w:sz="0" w:space="0" w:color="auto"/>
      </w:divBdr>
    </w:div>
    <w:div w:id="1728608803">
      <w:bodyDiv w:val="1"/>
      <w:marLeft w:val="0"/>
      <w:marRight w:val="0"/>
      <w:marTop w:val="0"/>
      <w:marBottom w:val="0"/>
      <w:divBdr>
        <w:top w:val="none" w:sz="0" w:space="0" w:color="auto"/>
        <w:left w:val="none" w:sz="0" w:space="0" w:color="auto"/>
        <w:bottom w:val="none" w:sz="0" w:space="0" w:color="auto"/>
        <w:right w:val="none" w:sz="0" w:space="0" w:color="auto"/>
      </w:divBdr>
    </w:div>
    <w:div w:id="1765106129">
      <w:bodyDiv w:val="1"/>
      <w:marLeft w:val="0"/>
      <w:marRight w:val="0"/>
      <w:marTop w:val="0"/>
      <w:marBottom w:val="0"/>
      <w:divBdr>
        <w:top w:val="none" w:sz="0" w:space="0" w:color="auto"/>
        <w:left w:val="none" w:sz="0" w:space="0" w:color="auto"/>
        <w:bottom w:val="none" w:sz="0" w:space="0" w:color="auto"/>
        <w:right w:val="none" w:sz="0" w:space="0" w:color="auto"/>
      </w:divBdr>
    </w:div>
    <w:div w:id="1792086338">
      <w:bodyDiv w:val="1"/>
      <w:marLeft w:val="0"/>
      <w:marRight w:val="0"/>
      <w:marTop w:val="0"/>
      <w:marBottom w:val="0"/>
      <w:divBdr>
        <w:top w:val="none" w:sz="0" w:space="0" w:color="auto"/>
        <w:left w:val="none" w:sz="0" w:space="0" w:color="auto"/>
        <w:bottom w:val="none" w:sz="0" w:space="0" w:color="auto"/>
        <w:right w:val="none" w:sz="0" w:space="0" w:color="auto"/>
      </w:divBdr>
    </w:div>
    <w:div w:id="1973167640">
      <w:bodyDiv w:val="1"/>
      <w:marLeft w:val="0"/>
      <w:marRight w:val="0"/>
      <w:marTop w:val="0"/>
      <w:marBottom w:val="0"/>
      <w:divBdr>
        <w:top w:val="none" w:sz="0" w:space="0" w:color="auto"/>
        <w:left w:val="none" w:sz="0" w:space="0" w:color="auto"/>
        <w:bottom w:val="none" w:sz="0" w:space="0" w:color="auto"/>
        <w:right w:val="none" w:sz="0" w:space="0" w:color="auto"/>
      </w:divBdr>
    </w:div>
    <w:div w:id="2036925787">
      <w:bodyDiv w:val="1"/>
      <w:marLeft w:val="0"/>
      <w:marRight w:val="0"/>
      <w:marTop w:val="0"/>
      <w:marBottom w:val="0"/>
      <w:divBdr>
        <w:top w:val="none" w:sz="0" w:space="0" w:color="auto"/>
        <w:left w:val="none" w:sz="0" w:space="0" w:color="auto"/>
        <w:bottom w:val="none" w:sz="0" w:space="0" w:color="auto"/>
        <w:right w:val="none" w:sz="0" w:space="0" w:color="auto"/>
      </w:divBdr>
      <w:divsChild>
        <w:div w:id="200215091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lessons.ru/cplusplus/syntax/inkrement-i-dekrement-v-c.html" TargetMode="External"/><Relationship Id="rId13" Type="http://schemas.openxmlformats.org/officeDocument/2006/relationships/image" Target="media/image6.jpeg"/><Relationship Id="rId18" Type="http://schemas.openxmlformats.org/officeDocument/2006/relationships/hyperlink" Target="http://baumanki.net/lectures/10-informatika-i-programmirovanie/333-lekcii-po-s-i-s/4463-konstanty-s.html" TargetMode="External"/><Relationship Id="rId3" Type="http://schemas.openxmlformats.org/officeDocument/2006/relationships/styles" Target="styles.xml"/><Relationship Id="rId7" Type="http://schemas.openxmlformats.org/officeDocument/2006/relationships/hyperlink" Target="http://codelessons.ru/cplusplus/syntax/inkrement-i-dekrement-v-c.html" TargetMode="External"/><Relationship Id="rId12" Type="http://schemas.openxmlformats.org/officeDocument/2006/relationships/image" Target="media/image5.jpeg"/><Relationship Id="rId17" Type="http://schemas.openxmlformats.org/officeDocument/2006/relationships/hyperlink" Target="http://bikmeyevat.ugatu.su/students/CPP/Lab101/index01.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C8061-FD9B-4EF6-853A-74AE8D53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Pages>
  <Words>4007</Words>
  <Characters>22846</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Рустам</dc:creator>
  <cp:lastModifiedBy>Пользователь</cp:lastModifiedBy>
  <cp:revision>21</cp:revision>
  <dcterms:created xsi:type="dcterms:W3CDTF">2015-10-28T08:54:00Z</dcterms:created>
  <dcterms:modified xsi:type="dcterms:W3CDTF">2017-10-08T14:18:00Z</dcterms:modified>
</cp:coreProperties>
</file>